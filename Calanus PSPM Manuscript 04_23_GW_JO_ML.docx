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AE35" w14:textId="5F336680" w:rsidR="005B0D4C" w:rsidRPr="0002762A" w:rsidRDefault="005159A8" w:rsidP="009E5BAE">
      <w:pPr>
        <w:pStyle w:val="Heading1"/>
        <w:spacing w:after="0"/>
        <w:ind w:firstLine="0"/>
        <w:jc w:val="left"/>
        <w:rPr>
          <w:b w:val="0"/>
          <w:bCs w:val="0"/>
        </w:rPr>
      </w:pPr>
      <w:bookmarkStart w:id="0" w:name="_Toc153492739"/>
      <w:r w:rsidRPr="0002762A">
        <w:rPr>
          <w:b w:val="0"/>
          <w:bCs w:val="0"/>
        </w:rPr>
        <w:t>RISING TEMPERATURES COULD LEAD TO</w:t>
      </w:r>
      <w:r w:rsidR="00633FA9" w:rsidRPr="0002762A">
        <w:rPr>
          <w:b w:val="0"/>
          <w:bCs w:val="0"/>
        </w:rPr>
        <w:t xml:space="preserve"> </w:t>
      </w:r>
      <w:r w:rsidRPr="0002762A">
        <w:rPr>
          <w:b w:val="0"/>
          <w:bCs w:val="0"/>
        </w:rPr>
        <w:t>ZOOPLANKTON POPULATION EXTIRPATION UNLESS MET WITH REDUCTIONS IN SIZE AT MATURITY.</w:t>
      </w:r>
      <w:bookmarkEnd w:id="0"/>
    </w:p>
    <w:p w14:paraId="2908C8E5" w14:textId="1EA8353F" w:rsidR="00DA1D16" w:rsidRPr="005B0D4C" w:rsidRDefault="00DA1D16" w:rsidP="009E5BAE">
      <w:pPr>
        <w:spacing w:after="0"/>
        <w:ind w:firstLine="0"/>
        <w:rPr>
          <w:vertAlign w:val="superscript"/>
        </w:rPr>
      </w:pPr>
      <w:r>
        <w:t xml:space="preserve">Authors: </w:t>
      </w:r>
      <w:r w:rsidRPr="005B0D4C">
        <w:t>Grant A. Woodard</w:t>
      </w:r>
      <w:r w:rsidRPr="005B0D4C">
        <w:rPr>
          <w:vertAlign w:val="superscript"/>
        </w:rPr>
        <w:t>1*</w:t>
      </w:r>
      <w:r w:rsidRPr="005B0D4C">
        <w:t>, Jan Ohlberger</w:t>
      </w:r>
      <w:r w:rsidRPr="005B0D4C">
        <w:rPr>
          <w:vertAlign w:val="superscript"/>
        </w:rPr>
        <w:t>1,2</w:t>
      </w:r>
      <w:r w:rsidRPr="005B0D4C">
        <w:t xml:space="preserve">, </w:t>
      </w:r>
      <w:r w:rsidR="00377C6E">
        <w:t xml:space="preserve">David </w:t>
      </w:r>
      <w:r w:rsidR="00094C21">
        <w:t xml:space="preserve">G. </w:t>
      </w:r>
      <w:r w:rsidR="00377C6E">
        <w:t>Kimmel</w:t>
      </w:r>
      <w:r w:rsidR="00DC15AB">
        <w:rPr>
          <w:vertAlign w:val="superscript"/>
        </w:rPr>
        <w:t>3</w:t>
      </w:r>
      <w:r w:rsidR="00377C6E">
        <w:t>, Max Lindmark</w:t>
      </w:r>
      <w:r w:rsidR="000E4CC2">
        <w:rPr>
          <w:vertAlign w:val="superscript"/>
        </w:rPr>
        <w:t>4</w:t>
      </w:r>
    </w:p>
    <w:p w14:paraId="510FC53E" w14:textId="77777777" w:rsidR="00DA1D16" w:rsidRPr="00DA1D16" w:rsidRDefault="00DA1D16" w:rsidP="009E5BAE">
      <w:pPr>
        <w:spacing w:after="0"/>
        <w:rPr>
          <w:sz w:val="21"/>
          <w:szCs w:val="21"/>
        </w:rPr>
      </w:pPr>
      <w:r w:rsidRPr="00DA1D16">
        <w:rPr>
          <w:position w:val="8"/>
          <w:sz w:val="21"/>
          <w:szCs w:val="21"/>
          <w:vertAlign w:val="superscript"/>
        </w:rPr>
        <w:t>1</w:t>
      </w:r>
      <w:r w:rsidRPr="00DA1D16">
        <w:rPr>
          <w:sz w:val="21"/>
          <w:szCs w:val="21"/>
        </w:rPr>
        <w:t>School of Aquatic and Fishery Sciences, University of Washington, Seattle, WA 98195, USA</w:t>
      </w:r>
    </w:p>
    <w:p w14:paraId="650EC35F" w14:textId="77777777" w:rsidR="00DA1D16" w:rsidRPr="00DA1D16" w:rsidRDefault="00DA1D16" w:rsidP="009E5BAE">
      <w:pPr>
        <w:spacing w:after="0"/>
        <w:rPr>
          <w:sz w:val="21"/>
          <w:szCs w:val="21"/>
        </w:rPr>
      </w:pPr>
      <w:r w:rsidRPr="00DA1D16">
        <w:rPr>
          <w:sz w:val="21"/>
          <w:szCs w:val="21"/>
          <w:vertAlign w:val="superscript"/>
        </w:rPr>
        <w:t>2</w:t>
      </w:r>
      <w:r w:rsidRPr="00DA1D16">
        <w:rPr>
          <w:sz w:val="21"/>
          <w:szCs w:val="21"/>
        </w:rPr>
        <w:t xml:space="preserve"> Washington Department of Fish and Wildlife, 1111 Washington St. SE, Olympia, WA 98501, USA</w:t>
      </w:r>
    </w:p>
    <w:p w14:paraId="5422A2D1" w14:textId="432D6E3A" w:rsidR="00540E3C" w:rsidRPr="00540E3C" w:rsidRDefault="00DA1D16" w:rsidP="009E5BAE">
      <w:pPr>
        <w:spacing w:after="0"/>
        <w:rPr>
          <w:rStyle w:val="lrzxr"/>
          <w:color w:val="202124"/>
          <w:sz w:val="21"/>
          <w:szCs w:val="21"/>
        </w:rPr>
      </w:pPr>
      <w:r w:rsidRPr="00540E3C">
        <w:rPr>
          <w:sz w:val="21"/>
          <w:szCs w:val="21"/>
          <w:vertAlign w:val="superscript"/>
        </w:rPr>
        <w:t>3</w:t>
      </w:r>
      <w:r w:rsidR="00F3092A" w:rsidRPr="00540E3C">
        <w:rPr>
          <w:sz w:val="21"/>
          <w:szCs w:val="21"/>
        </w:rPr>
        <w:t xml:space="preserve">National Oceanic and Atmospheric </w:t>
      </w:r>
      <w:r w:rsidR="00A13144">
        <w:rPr>
          <w:sz w:val="21"/>
          <w:szCs w:val="21"/>
        </w:rPr>
        <w:t>Administration</w:t>
      </w:r>
      <w:r w:rsidR="00F3092A" w:rsidRPr="00540E3C">
        <w:rPr>
          <w:sz w:val="21"/>
          <w:szCs w:val="21"/>
        </w:rPr>
        <w:t xml:space="preserve">, </w:t>
      </w:r>
      <w:r w:rsidR="00A13144">
        <w:rPr>
          <w:sz w:val="21"/>
          <w:szCs w:val="21"/>
        </w:rPr>
        <w:t>Alaska Fisheries Science Center</w:t>
      </w:r>
      <w:r w:rsidR="00D36D6A" w:rsidRPr="00540E3C">
        <w:rPr>
          <w:sz w:val="21"/>
          <w:szCs w:val="21"/>
        </w:rPr>
        <w:t xml:space="preserve">, </w:t>
      </w:r>
      <w:r w:rsidR="00540E3C" w:rsidRPr="00540E3C">
        <w:rPr>
          <w:rStyle w:val="lrzxr"/>
          <w:color w:val="202124"/>
          <w:sz w:val="21"/>
          <w:szCs w:val="21"/>
        </w:rPr>
        <w:t xml:space="preserve">7600 </w:t>
      </w:r>
    </w:p>
    <w:p w14:paraId="026A0A47" w14:textId="24E08387" w:rsidR="00DA1D16" w:rsidRDefault="00540E3C" w:rsidP="009E5BAE">
      <w:pPr>
        <w:spacing w:after="0"/>
        <w:rPr>
          <w:rStyle w:val="lrzxr"/>
          <w:color w:val="202124"/>
          <w:sz w:val="21"/>
          <w:szCs w:val="21"/>
        </w:rPr>
      </w:pPr>
      <w:r w:rsidRPr="00540E3C">
        <w:rPr>
          <w:rStyle w:val="lrzxr"/>
          <w:color w:val="202124"/>
          <w:sz w:val="21"/>
          <w:szCs w:val="21"/>
        </w:rPr>
        <w:t>Sand Point Way NE, Seattle, WA 98115</w:t>
      </w:r>
    </w:p>
    <w:p w14:paraId="59475E78" w14:textId="4F29A617" w:rsidR="0028553D" w:rsidRDefault="007D5857" w:rsidP="009E5BAE">
      <w:pPr>
        <w:spacing w:after="0"/>
        <w:rPr>
          <w:color w:val="131516"/>
          <w:sz w:val="21"/>
          <w:szCs w:val="21"/>
          <w:shd w:val="clear" w:color="auto" w:fill="FCFCFC"/>
        </w:rPr>
      </w:pPr>
      <w:r w:rsidRPr="009D4BCD">
        <w:rPr>
          <w:rStyle w:val="lrzxr"/>
          <w:color w:val="202124"/>
          <w:sz w:val="21"/>
          <w:szCs w:val="21"/>
          <w:vertAlign w:val="superscript"/>
        </w:rPr>
        <w:t>4</w:t>
      </w:r>
      <w:r w:rsidRPr="009D4BCD">
        <w:rPr>
          <w:rStyle w:val="apple-converted-space"/>
          <w:color w:val="131516"/>
          <w:sz w:val="21"/>
          <w:szCs w:val="21"/>
          <w:shd w:val="clear" w:color="auto" w:fill="FCFCFC"/>
        </w:rPr>
        <w:t> </w:t>
      </w:r>
      <w:r w:rsidR="009D4BCD" w:rsidRPr="009D4BCD">
        <w:rPr>
          <w:sz w:val="21"/>
          <w:szCs w:val="21"/>
          <w:shd w:val="clear" w:color="auto" w:fill="FFFFFF"/>
        </w:rPr>
        <w:t xml:space="preserve">Department of Aquatic </w:t>
      </w:r>
      <w:r w:rsidR="009D4BCD" w:rsidRPr="0028553D">
        <w:rPr>
          <w:sz w:val="21"/>
          <w:szCs w:val="21"/>
          <w:shd w:val="clear" w:color="auto" w:fill="FFFFFF"/>
        </w:rPr>
        <w:t xml:space="preserve">Resources, </w:t>
      </w:r>
      <w:r w:rsidR="0028553D" w:rsidRPr="009D4BCD">
        <w:rPr>
          <w:color w:val="131516"/>
          <w:sz w:val="21"/>
          <w:szCs w:val="21"/>
          <w:shd w:val="clear" w:color="auto" w:fill="FCFCFC"/>
        </w:rPr>
        <w:t>Institute of Marine Research</w:t>
      </w:r>
      <w:r w:rsidR="0028553D">
        <w:rPr>
          <w:color w:val="131516"/>
          <w:sz w:val="21"/>
          <w:szCs w:val="21"/>
          <w:shd w:val="clear" w:color="auto" w:fill="FCFCFC"/>
        </w:rPr>
        <w:t xml:space="preserve">, </w:t>
      </w:r>
      <w:r w:rsidR="0028553D" w:rsidRPr="009D4BCD">
        <w:rPr>
          <w:color w:val="131516"/>
          <w:sz w:val="21"/>
          <w:szCs w:val="21"/>
          <w:shd w:val="clear" w:color="auto" w:fill="FCFCFC"/>
        </w:rPr>
        <w:t>Swedish University of Agricultural</w:t>
      </w:r>
    </w:p>
    <w:p w14:paraId="572A8393" w14:textId="59F86536" w:rsidR="007D5857" w:rsidRPr="0028553D" w:rsidRDefault="0028553D" w:rsidP="009E5BAE">
      <w:pPr>
        <w:spacing w:after="0"/>
        <w:rPr>
          <w:sz w:val="21"/>
          <w:szCs w:val="21"/>
        </w:rPr>
      </w:pPr>
      <w:r w:rsidRPr="009D4BCD">
        <w:rPr>
          <w:color w:val="131516"/>
          <w:sz w:val="21"/>
          <w:szCs w:val="21"/>
          <w:shd w:val="clear" w:color="auto" w:fill="FCFCFC"/>
        </w:rPr>
        <w:t>Sciences</w:t>
      </w:r>
      <w:r>
        <w:rPr>
          <w:sz w:val="21"/>
          <w:szCs w:val="21"/>
          <w:shd w:val="clear" w:color="auto" w:fill="FFFFFF"/>
        </w:rPr>
        <w:t xml:space="preserve">, </w:t>
      </w:r>
      <w:r w:rsidRPr="0028553D">
        <w:rPr>
          <w:sz w:val="21"/>
          <w:szCs w:val="21"/>
          <w:shd w:val="clear" w:color="auto" w:fill="FFFFFF"/>
        </w:rPr>
        <w:t>Turistgatan 5, SE-453 30 Lysekil</w:t>
      </w:r>
      <w:r>
        <w:rPr>
          <w:sz w:val="21"/>
          <w:szCs w:val="21"/>
          <w:shd w:val="clear" w:color="auto" w:fill="FFFFFF"/>
        </w:rPr>
        <w:t xml:space="preserve">, </w:t>
      </w:r>
      <w:r w:rsidR="009D4BCD" w:rsidRPr="0028553D">
        <w:rPr>
          <w:sz w:val="21"/>
          <w:szCs w:val="21"/>
          <w:shd w:val="clear" w:color="auto" w:fill="FFFFFF"/>
        </w:rPr>
        <w:t>Sweden</w:t>
      </w:r>
    </w:p>
    <w:p w14:paraId="37501D14" w14:textId="5C49ECC9" w:rsidR="00DA1D16" w:rsidRDefault="00DA1D16" w:rsidP="009E5BAE">
      <w:pPr>
        <w:spacing w:after="0"/>
        <w:rPr>
          <w:sz w:val="21"/>
          <w:szCs w:val="21"/>
        </w:rPr>
      </w:pPr>
      <w:r w:rsidRPr="00DA1D16">
        <w:rPr>
          <w:sz w:val="21"/>
          <w:szCs w:val="21"/>
        </w:rPr>
        <w:t xml:space="preserve">*Correspondence: Email: </w:t>
      </w:r>
      <w:r w:rsidR="00EC35A6" w:rsidRPr="001C1B4A">
        <w:rPr>
          <w:sz w:val="21"/>
          <w:szCs w:val="21"/>
        </w:rPr>
        <w:t>gwooda</w:t>
      </w:r>
      <w:r w:rsidR="001C1B4A" w:rsidRPr="001C1B4A">
        <w:rPr>
          <w:sz w:val="21"/>
          <w:szCs w:val="21"/>
        </w:rPr>
        <w:t>rd@fo</w:t>
      </w:r>
      <w:r w:rsidR="001C1B4A">
        <w:rPr>
          <w:sz w:val="21"/>
          <w:szCs w:val="21"/>
        </w:rPr>
        <w:t>urpeaksenv.com</w:t>
      </w:r>
    </w:p>
    <w:p w14:paraId="7953B435" w14:textId="77777777" w:rsidR="00EC35A6" w:rsidRPr="00DA1D16" w:rsidRDefault="00EC35A6" w:rsidP="009E5BAE">
      <w:pPr>
        <w:spacing w:after="0"/>
        <w:rPr>
          <w:sz w:val="21"/>
          <w:szCs w:val="21"/>
        </w:rPr>
      </w:pPr>
    </w:p>
    <w:p w14:paraId="4FC43440" w14:textId="7709E19C" w:rsidR="005B0D4C" w:rsidRDefault="005B0D4C" w:rsidP="009E5BAE">
      <w:pPr>
        <w:pStyle w:val="Heading2"/>
        <w:spacing w:after="0"/>
      </w:pPr>
      <w:bookmarkStart w:id="1" w:name="_Toc153492740"/>
      <w:r w:rsidRPr="005B0D4C">
        <w:t>ABSTRACT</w:t>
      </w:r>
      <w:bookmarkEnd w:id="1"/>
      <w:r w:rsidRPr="005B0D4C">
        <w:t xml:space="preserve"> </w:t>
      </w:r>
    </w:p>
    <w:p w14:paraId="4D2294ED" w14:textId="77777777" w:rsidR="0078679D" w:rsidRPr="0078679D" w:rsidRDefault="0078679D" w:rsidP="001C1B4A"/>
    <w:p w14:paraId="0EF25F15" w14:textId="178D8DEA" w:rsidR="005B0D4C" w:rsidRPr="005B0D4C" w:rsidRDefault="005B0D4C" w:rsidP="003805F8">
      <w:pPr>
        <w:spacing w:after="0" w:line="480" w:lineRule="auto"/>
        <w:ind w:firstLine="0"/>
      </w:pPr>
      <w:r w:rsidRPr="005B0D4C">
        <w:t xml:space="preserve">Climate change is warming the earth and its </w:t>
      </w:r>
      <w:r w:rsidR="00731DE4" w:rsidRPr="005B0D4C">
        <w:t>oceans,</w:t>
      </w:r>
      <w:r w:rsidR="0028553D">
        <w:t xml:space="preserve"> and</w:t>
      </w:r>
      <w:r w:rsidRPr="005B0D4C">
        <w:t xml:space="preserve"> these trends are expected to continue </w:t>
      </w:r>
      <w:r w:rsidR="00B50437">
        <w:t>throughout the 21</w:t>
      </w:r>
      <w:r w:rsidR="00B50437" w:rsidRPr="003805F8">
        <w:rPr>
          <w:vertAlign w:val="superscript"/>
        </w:rPr>
        <w:t>st</w:t>
      </w:r>
      <w:r w:rsidR="00B50437">
        <w:t xml:space="preserve"> century</w:t>
      </w:r>
      <w:r w:rsidRPr="005B0D4C">
        <w:t xml:space="preserve">. Temperature changes could have major ecosystem impacts starting at lower trophic levels such as zooplankton and cascading up the </w:t>
      </w:r>
      <w:r w:rsidR="006E207A">
        <w:t>food</w:t>
      </w:r>
      <w:r w:rsidR="008C053F">
        <w:t xml:space="preserve"> </w:t>
      </w:r>
      <w:r w:rsidR="006E207A">
        <w:t>web</w:t>
      </w:r>
      <w:r w:rsidR="00B42F75">
        <w:t>. One such potential change is a shift</w:t>
      </w:r>
      <w:r w:rsidRPr="005B0D4C">
        <w:t xml:space="preserve"> in zooplankton size structure. </w:t>
      </w:r>
      <w:r w:rsidR="0097737A">
        <w:t>Here</w:t>
      </w:r>
      <w:r w:rsidRPr="005B0D4C">
        <w:t xml:space="preserve"> we seek to assess impacts </w:t>
      </w:r>
      <w:r w:rsidR="0028553D">
        <w:t>on</w:t>
      </w:r>
      <w:r w:rsidRPr="005B0D4C">
        <w:t xml:space="preserve"> zooplankton population demographics in the Bering Sea using a physiologically structured population model consisting of a</w:t>
      </w:r>
      <w:commentRangeStart w:id="2"/>
      <w:r w:rsidRPr="005B0D4C">
        <w:t xml:space="preserve"> </w:t>
      </w:r>
      <w:commentRangeEnd w:id="2"/>
      <w:r w:rsidR="000F6543">
        <w:rPr>
          <w:rStyle w:val="CommentReference"/>
          <w:rFonts w:ascii="Arial" w:eastAsia="Arial" w:hAnsi="Arial" w:cs="Arial"/>
          <w:kern w:val="0"/>
          <w:lang w:val="en" w:eastAsia="en-US"/>
          <w14:ligatures w14:val="none"/>
        </w:rPr>
        <w:commentReference w:id="2"/>
      </w:r>
      <w:r w:rsidRPr="005B0D4C">
        <w:t xml:space="preserve">phytoplankton resource and a zooplankton consumer </w:t>
      </w:r>
      <w:r w:rsidR="00236F6E">
        <w:t>(</w:t>
      </w:r>
      <w:r w:rsidR="00A85EC7" w:rsidRPr="00A85EC7">
        <w:rPr>
          <w:i/>
          <w:iCs/>
        </w:rPr>
        <w:t xml:space="preserve">Calanus </w:t>
      </w:r>
      <w:r w:rsidR="00A85EC7" w:rsidRPr="008C053F">
        <w:rPr>
          <w:iCs/>
        </w:rPr>
        <w:t>spp</w:t>
      </w:r>
      <w:r w:rsidR="00A85EC7" w:rsidRPr="00A85EC7">
        <w:rPr>
          <w:i/>
          <w:iCs/>
        </w:rPr>
        <w:t>.</w:t>
      </w:r>
      <w:r w:rsidR="00236F6E">
        <w:t xml:space="preserve">) </w:t>
      </w:r>
      <w:r w:rsidR="00D47264">
        <w:t>consisting of</w:t>
      </w:r>
      <w:r w:rsidR="00D47264" w:rsidRPr="005B0D4C">
        <w:t xml:space="preserve"> </w:t>
      </w:r>
      <w:r w:rsidRPr="005B0D4C">
        <w:t xml:space="preserve">a juvenile and adult stage. Our model predicts that </w:t>
      </w:r>
      <w:r w:rsidR="00FB6072">
        <w:t>warming</w:t>
      </w:r>
      <w:r w:rsidRPr="005B0D4C">
        <w:t xml:space="preserve"> will lead to increased extinction risk </w:t>
      </w:r>
      <w:r w:rsidR="000108B1">
        <w:t xml:space="preserve">in </w:t>
      </w:r>
      <w:commentRangeStart w:id="3"/>
      <w:r w:rsidR="000108B1" w:rsidRPr="000108B1">
        <w:rPr>
          <w:i/>
          <w:iCs/>
        </w:rPr>
        <w:t xml:space="preserve">Calanus </w:t>
      </w:r>
      <w:commentRangeEnd w:id="3"/>
      <w:r w:rsidR="002254AA">
        <w:rPr>
          <w:rStyle w:val="CommentReference"/>
          <w:rFonts w:ascii="Arial" w:eastAsia="Arial" w:hAnsi="Arial" w:cs="Arial"/>
          <w:kern w:val="0"/>
          <w:lang w:val="en" w:eastAsia="en-US"/>
          <w14:ligatures w14:val="none"/>
        </w:rPr>
        <w:commentReference w:id="3"/>
      </w:r>
      <w:r w:rsidR="00B42F75">
        <w:rPr>
          <w:iCs/>
        </w:rPr>
        <w:t xml:space="preserve">spp. </w:t>
      </w:r>
      <w:r w:rsidRPr="005B0D4C">
        <w:t>starting at around 15</w:t>
      </w:r>
      <w:r w:rsidR="00161663" w:rsidRPr="005B0D4C">
        <w:rPr>
          <w:shd w:val="clear" w:color="auto" w:fill="FFFFFF"/>
        </w:rPr>
        <w:t>°</w:t>
      </w:r>
      <w:r w:rsidRPr="005B0D4C">
        <w:t>C, but that decreases in size at maturity</w:t>
      </w:r>
      <w:commentRangeStart w:id="4"/>
      <w:r w:rsidRPr="005B0D4C">
        <w:t xml:space="preserve"> </w:t>
      </w:r>
      <w:commentRangeEnd w:id="4"/>
      <w:r w:rsidR="00E36D89">
        <w:rPr>
          <w:rStyle w:val="CommentReference"/>
          <w:rFonts w:ascii="Arial" w:eastAsia="Arial" w:hAnsi="Arial" w:cs="Arial"/>
          <w:kern w:val="0"/>
          <w:lang w:val="en" w:eastAsia="en-US"/>
          <w14:ligatures w14:val="none"/>
        </w:rPr>
        <w:commentReference w:id="4"/>
      </w:r>
      <w:r w:rsidRPr="005B0D4C">
        <w:t xml:space="preserve">would allow the population to persist at higher temperatures. However, </w:t>
      </w:r>
      <w:r w:rsidR="000105A4">
        <w:t>a smaller size at maturity would</w:t>
      </w:r>
      <w:r w:rsidR="000105A4" w:rsidRPr="005B0D4C">
        <w:t xml:space="preserve"> </w:t>
      </w:r>
      <w:r w:rsidR="00B42F75">
        <w:t xml:space="preserve">result in </w:t>
      </w:r>
      <w:r w:rsidR="000105A4">
        <w:t xml:space="preserve">a shift in the </w:t>
      </w:r>
      <w:r w:rsidRPr="005B0D4C">
        <w:t xml:space="preserve">size structure of the population. </w:t>
      </w:r>
      <w:r w:rsidR="00B42F75">
        <w:t xml:space="preserve">A marked reduction in </w:t>
      </w:r>
      <w:r w:rsidR="00B42F75">
        <w:rPr>
          <w:i/>
        </w:rPr>
        <w:t>Calanus</w:t>
      </w:r>
      <w:r w:rsidR="00B42F75">
        <w:t xml:space="preserve"> spp. populations would reduce an important</w:t>
      </w:r>
      <w:r w:rsidRPr="005B0D4C">
        <w:t xml:space="preserve"> forage base</w:t>
      </w:r>
      <w:r w:rsidR="00B42F75">
        <w:t xml:space="preserve"> for many higher trophic level species, including fish, birds, and marine mammals. Furthermore, a shift</w:t>
      </w:r>
      <w:r w:rsidRPr="005B0D4C">
        <w:t xml:space="preserve"> in size structure</w:t>
      </w:r>
      <w:r w:rsidR="00B42F75">
        <w:t xml:space="preserve"> may impact match-mismatch </w:t>
      </w:r>
      <w:r w:rsidR="00B42F75">
        <w:lastRenderedPageBreak/>
        <w:t xml:space="preserve">dynamics between larval and juvenile fish and their prey. Both </w:t>
      </w:r>
      <w:r w:rsidRPr="005B0D4C">
        <w:t xml:space="preserve">could have cascading impacts to the rest of the ecosystem including reductions in </w:t>
      </w:r>
      <w:r w:rsidR="00B42F75">
        <w:t xml:space="preserve">ecosystem </w:t>
      </w:r>
      <w:r w:rsidRPr="005B0D4C">
        <w:t xml:space="preserve">carrying capacity and </w:t>
      </w:r>
      <w:commentRangeStart w:id="5"/>
      <w:r w:rsidRPr="005B0D4C">
        <w:t xml:space="preserve">size at age </w:t>
      </w:r>
      <w:commentRangeEnd w:id="5"/>
      <w:r w:rsidR="000A0D7A">
        <w:rPr>
          <w:rStyle w:val="CommentReference"/>
          <w:rFonts w:ascii="Arial" w:eastAsia="Arial" w:hAnsi="Arial" w:cs="Arial"/>
          <w:kern w:val="0"/>
          <w:lang w:val="en" w:eastAsia="en-US"/>
          <w14:ligatures w14:val="none"/>
        </w:rPr>
        <w:commentReference w:id="5"/>
      </w:r>
      <w:r w:rsidRPr="005B0D4C">
        <w:t xml:space="preserve">of </w:t>
      </w:r>
      <w:r w:rsidR="00653C40">
        <w:t xml:space="preserve">commercially </w:t>
      </w:r>
      <w:r w:rsidRPr="005B0D4C">
        <w:t>important fish species.</w:t>
      </w:r>
    </w:p>
    <w:p w14:paraId="57BD4660" w14:textId="764A0D98" w:rsidR="005B0D4C" w:rsidRPr="005B0D4C" w:rsidRDefault="005B0D4C" w:rsidP="009E5BAE">
      <w:pPr>
        <w:pStyle w:val="Heading2"/>
        <w:spacing w:after="0"/>
      </w:pPr>
      <w:bookmarkStart w:id="6" w:name="_Toc153492741"/>
      <w:r w:rsidRPr="005B0D4C">
        <w:t>INTRODUCTION</w:t>
      </w:r>
      <w:bookmarkEnd w:id="6"/>
    </w:p>
    <w:p w14:paraId="04CB4D08" w14:textId="77777777" w:rsidR="009E189E" w:rsidRDefault="009E189E" w:rsidP="00F9418A">
      <w:pPr>
        <w:spacing w:after="0" w:line="480" w:lineRule="auto"/>
      </w:pPr>
    </w:p>
    <w:p w14:paraId="278ECA94" w14:textId="13961AE7" w:rsidR="00F15E72" w:rsidRDefault="005B0D4C" w:rsidP="003805F8">
      <w:pPr>
        <w:spacing w:after="0" w:line="480" w:lineRule="auto"/>
        <w:ind w:firstLine="0"/>
      </w:pPr>
      <w:r w:rsidRPr="005B0D4C">
        <w:t xml:space="preserve">Climate change has warmed the Earth </w:t>
      </w:r>
      <w:r w:rsidR="00D47264">
        <w:t xml:space="preserve">by </w:t>
      </w:r>
      <w:r w:rsidRPr="005B0D4C">
        <w:t>on average</w:t>
      </w:r>
      <w:r w:rsidR="002027CB">
        <w:t xml:space="preserve"> </w:t>
      </w:r>
      <w:r w:rsidR="0070180C">
        <w:t>0.062</w:t>
      </w:r>
      <w:r w:rsidR="002027CB" w:rsidRPr="005B0D4C">
        <w:t>°</w:t>
      </w:r>
      <w:r w:rsidR="0070180C">
        <w:t>C each decade between 1900 and 2019</w:t>
      </w:r>
      <w:r w:rsidRPr="005B0D4C">
        <w:t xml:space="preserve"> </w:t>
      </w:r>
      <w:r w:rsidR="0070180C">
        <w:rPr>
          <w:shd w:val="clear" w:color="auto" w:fill="F7F7F7"/>
        </w:rPr>
        <w:t>(</w:t>
      </w:r>
      <w:r w:rsidRPr="005B0D4C">
        <w:t>Garcia-Soto et al. 2021</w:t>
      </w:r>
      <w:r w:rsidRPr="005B0D4C">
        <w:rPr>
          <w:shd w:val="clear" w:color="auto" w:fill="F7F7F7"/>
        </w:rPr>
        <w:t xml:space="preserve">) </w:t>
      </w:r>
      <w:r w:rsidRPr="005B0D4C">
        <w:t xml:space="preserve">and scientists project </w:t>
      </w:r>
      <w:r w:rsidR="00660F92">
        <w:t xml:space="preserve">global warming will exceed </w:t>
      </w:r>
      <w:r w:rsidRPr="005B0D4C">
        <w:t>2°C by the end of the 21st century</w:t>
      </w:r>
      <w:r w:rsidR="00660F92">
        <w:t>, unless greenhouse gas emissions are reduced substantially in the coming decades</w:t>
      </w:r>
      <w:r w:rsidR="009E57AC">
        <w:t xml:space="preserve"> </w:t>
      </w:r>
      <w:r w:rsidRPr="005B0D4C">
        <w:t>(IPCC 20</w:t>
      </w:r>
      <w:r w:rsidR="00660F92">
        <w:t>21</w:t>
      </w:r>
      <w:r w:rsidRPr="005B0D4C">
        <w:t>). Changing climate has altered species distributions towards higher elevations and towards the poles, as well as seasonal changes in the timing of life history events (Parmesan &amp; Yohe 2003; Walther 2002). Climate change is also expected to cause a shift towards smaller adult body sizes, particularly for ectotherms (Daufresne et al. 2009; Gardner et al. 2011; Atkinson 1994; Angilletta et al. 2004</w:t>
      </w:r>
      <w:r w:rsidR="00AF4723">
        <w:t>)</w:t>
      </w:r>
      <w:r w:rsidRPr="005B0D4C">
        <w:t xml:space="preserve">. This expectation of </w:t>
      </w:r>
      <w:commentRangeStart w:id="7"/>
      <w:r w:rsidR="00D47264">
        <w:t xml:space="preserve">reaching </w:t>
      </w:r>
      <w:r w:rsidRPr="005B0D4C">
        <w:t>smaller adult body sizes a</w:t>
      </w:r>
      <w:r w:rsidR="00D47264">
        <w:t>s</w:t>
      </w:r>
      <w:r w:rsidRPr="005B0D4C">
        <w:t xml:space="preserve"> temperatures </w:t>
      </w:r>
      <w:r w:rsidR="00D47264">
        <w:t xml:space="preserve">increase </w:t>
      </w:r>
      <w:commentRangeEnd w:id="7"/>
      <w:r w:rsidR="00D47264">
        <w:rPr>
          <w:rStyle w:val="CommentReference"/>
          <w:rFonts w:ascii="Arial" w:eastAsia="Arial" w:hAnsi="Arial" w:cs="Arial"/>
          <w:kern w:val="0"/>
          <w:lang w:val="en" w:eastAsia="en-US"/>
          <w14:ligatures w14:val="none"/>
        </w:rPr>
        <w:commentReference w:id="7"/>
      </w:r>
      <w:r w:rsidRPr="005B0D4C">
        <w:t xml:space="preserve">is known as the temperature size rule (TSR) and several mechanisms have been suggested to cause it. First, metabolism increases as a ¾ power of body size (Brown et al. 2004; Gillooly et al. 2001). However, as size increases, an organism’s ability to tolerate low oxygen conditions (hypoxia tolerance), though still scaling with size, decreases (Deutsch et al. 2022). This means that larger individuals require a larger reduction in body size to meet reductions in oxygen supply from increased temperature than smaller individuals (Deutsch et al. 2022). Additionally, the TSR may also </w:t>
      </w:r>
      <w:r w:rsidR="007D3FD6">
        <w:t xml:space="preserve">be due to the temperature-dependence of growth rate </w:t>
      </w:r>
      <w:r w:rsidR="007D3FD6">
        <w:lastRenderedPageBreak/>
        <w:t>decreasing over ontogeny while that of development rate does not,</w:t>
      </w:r>
      <w:r w:rsidRPr="005B0D4C">
        <w:t xml:space="preserve"> resulting in smaller sizes at age for mature individuals (</w:t>
      </w:r>
      <w:commentRangeStart w:id="8"/>
      <w:r w:rsidRPr="005B0D4C">
        <w:rPr>
          <w:shd w:val="clear" w:color="auto" w:fill="FFFFFF"/>
        </w:rPr>
        <w:t>Berrigan &amp; Charnov 1994; Ohlberger 2013</w:t>
      </w:r>
      <w:commentRangeEnd w:id="8"/>
      <w:r w:rsidR="007D3FD6">
        <w:rPr>
          <w:rStyle w:val="CommentReference"/>
          <w:rFonts w:ascii="Arial" w:eastAsia="Arial" w:hAnsi="Arial" w:cs="Arial"/>
          <w:kern w:val="0"/>
          <w:lang w:val="en" w:eastAsia="en-US"/>
          <w14:ligatures w14:val="none"/>
        </w:rPr>
        <w:commentReference w:id="8"/>
      </w:r>
      <w:r w:rsidR="009752AE">
        <w:rPr>
          <w:shd w:val="clear" w:color="auto" w:fill="FFFFFF"/>
        </w:rPr>
        <w:t>; Forster and Hirst 2012</w:t>
      </w:r>
      <w:r w:rsidRPr="005B0D4C">
        <w:t>).</w:t>
      </w:r>
      <w:r w:rsidR="007D3FD6">
        <w:t xml:space="preserve"> The fact that TSR is often observed across taxa due to a variety of mechanisms, suggests that </w:t>
      </w:r>
      <w:r w:rsidR="004B5C57">
        <w:t xml:space="preserve">adult </w:t>
      </w:r>
      <w:r w:rsidR="007D3FD6">
        <w:t>size reductions with warming are adaptive</w:t>
      </w:r>
      <w:r w:rsidR="004B5C57">
        <w:t xml:space="preserve"> responses. </w:t>
      </w:r>
    </w:p>
    <w:p w14:paraId="5E0D377E" w14:textId="71DDEE6C" w:rsidR="00CE2926" w:rsidRDefault="005B0D4C" w:rsidP="00E55D11">
      <w:pPr>
        <w:spacing w:after="0" w:line="480" w:lineRule="auto"/>
      </w:pPr>
      <w:r w:rsidRPr="005B0D4C">
        <w:t xml:space="preserve">Copepods, many of which have short life histories relative to many vertebrate species (adult female copepods often live for less than a month; Ianora 1998), provide an excellent model organism to assess the population-level implications of increasing temperatures. Though time series copepod data is limited, studies have shown in </w:t>
      </w:r>
      <w:r w:rsidRPr="005B0D4C">
        <w:rPr>
          <w:i/>
          <w:iCs/>
        </w:rPr>
        <w:t xml:space="preserve">Acartia tonsa </w:t>
      </w:r>
      <w:r w:rsidRPr="005B0D4C">
        <w:t xml:space="preserve">and </w:t>
      </w:r>
      <w:r w:rsidRPr="005B0D4C">
        <w:rPr>
          <w:i/>
          <w:iCs/>
        </w:rPr>
        <w:t>Acartia hudsonica</w:t>
      </w:r>
      <w:r w:rsidRPr="005B0D4C">
        <w:t xml:space="preserve"> in Long Island</w:t>
      </w:r>
      <w:r w:rsidR="008B1441">
        <w:t xml:space="preserve"> Sound, USA</w:t>
      </w:r>
      <w:r w:rsidRPr="005B0D4C">
        <w:t>, decrease</w:t>
      </w:r>
      <w:r w:rsidR="008B1441">
        <w:t>d</w:t>
      </w:r>
      <w:r w:rsidRPr="005B0D4C">
        <w:t xml:space="preserve"> body size from the mid 20</w:t>
      </w:r>
      <w:r w:rsidRPr="005B0D4C">
        <w:rPr>
          <w:vertAlign w:val="superscript"/>
        </w:rPr>
        <w:t>th</w:t>
      </w:r>
      <w:r w:rsidRPr="005B0D4C">
        <w:t xml:space="preserve"> century to 2012 (Rice et al. 2015). Additionally, experiments in mesocosms have demonstrated warmer systems tend to have smaller phytoplankton, zooplankton, and higher turnover of biomass (Garzke et al. 2015; Yvon-Durocher et al. 2015; Yvon-Durocher et al. 2011; Garzke et al. 2016; Peter and Sommer 2012; Peter and Sommer 2013). Copepods also provide a vital link been primary and secondary production in the food chain and provide a food source for </w:t>
      </w:r>
      <w:r w:rsidR="00DC5ECF">
        <w:t>many</w:t>
      </w:r>
      <w:r w:rsidRPr="005B0D4C">
        <w:t xml:space="preserve"> commercial fish species at some life stage (Naganuma, 1996; Kimmel 2011; Wilson et al. 2011; Buckley et al. 2016; Strasburger et al. 2014). Thus, a redistribution towards smaller, more numerous copepods could have impacts on many important commercial fisheries.  </w:t>
      </w:r>
    </w:p>
    <w:p w14:paraId="7D3D2103" w14:textId="3E178235" w:rsidR="00CE2926" w:rsidRPr="00CE2926" w:rsidRDefault="007E1E23" w:rsidP="00457F7A">
      <w:pPr>
        <w:spacing w:after="0" w:line="480" w:lineRule="auto"/>
      </w:pPr>
      <w:commentRangeStart w:id="9"/>
      <w:r w:rsidRPr="00B8438D">
        <w:rPr>
          <w:i/>
          <w:iCs/>
        </w:rPr>
        <w:t xml:space="preserve">Calanus </w:t>
      </w:r>
      <w:proofErr w:type="spellStart"/>
      <w:r w:rsidRPr="00B8438D">
        <w:rPr>
          <w:i/>
          <w:iCs/>
        </w:rPr>
        <w:t>marshallae</w:t>
      </w:r>
      <w:proofErr w:type="spellEnd"/>
      <w:r w:rsidRPr="00B8438D">
        <w:rPr>
          <w:i/>
          <w:iCs/>
        </w:rPr>
        <w:t>/glacialis</w:t>
      </w:r>
      <w:r>
        <w:t xml:space="preserve"> </w:t>
      </w:r>
      <w:commentRangeEnd w:id="9"/>
      <w:r>
        <w:rPr>
          <w:rStyle w:val="CommentReference"/>
          <w:rFonts w:ascii="Arial" w:eastAsia="Arial" w:hAnsi="Arial" w:cs="Arial"/>
          <w:kern w:val="0"/>
          <w:lang w:val="en" w:eastAsia="en-US"/>
          <w14:ligatures w14:val="none"/>
        </w:rPr>
        <w:commentReference w:id="9"/>
      </w:r>
      <w:r w:rsidR="0018014C">
        <w:t xml:space="preserve">(henceforth </w:t>
      </w:r>
      <w:r w:rsidR="0018014C" w:rsidRPr="0018014C">
        <w:rPr>
          <w:i/>
          <w:iCs/>
        </w:rPr>
        <w:t>Calanus</w:t>
      </w:r>
      <w:r w:rsidR="0018014C" w:rsidRPr="009A1A41">
        <w:rPr>
          <w:i/>
          <w:iCs/>
        </w:rPr>
        <w:t xml:space="preserve"> </w:t>
      </w:r>
      <w:r w:rsidR="0018014C">
        <w:t xml:space="preserve">spp.) </w:t>
      </w:r>
      <w:r w:rsidRPr="0018014C">
        <w:t>constitute</w:t>
      </w:r>
      <w:r>
        <w:t xml:space="preserve"> an </w:t>
      </w:r>
      <w:r w:rsidR="008B1441">
        <w:t xml:space="preserve">important </w:t>
      </w:r>
      <w:r>
        <w:t xml:space="preserve">and </w:t>
      </w:r>
      <w:r w:rsidRPr="005B0D4C">
        <w:t>common</w:t>
      </w:r>
      <w:r>
        <w:t xml:space="preserve"> </w:t>
      </w:r>
      <w:r w:rsidR="00B8438D">
        <w:t xml:space="preserve">copepod group </w:t>
      </w:r>
      <w:r>
        <w:t>in the North Pacific Ocean (</w:t>
      </w:r>
      <w:r w:rsidRPr="00E37F25">
        <w:rPr>
          <w:color w:val="70AD47" w:themeColor="accent6"/>
        </w:rPr>
        <w:t>Campbell et al. 2016; Nelson et al. 2009</w:t>
      </w:r>
      <w:r>
        <w:t xml:space="preserve">), </w:t>
      </w:r>
      <w:r w:rsidR="00B8438D">
        <w:t xml:space="preserve">supporting large Bering Sea fisheries through contributions to the diets of juvenile fish including </w:t>
      </w:r>
      <w:r w:rsidR="00B8438D">
        <w:lastRenderedPageBreak/>
        <w:t xml:space="preserve">Walleye Pollock </w:t>
      </w:r>
      <w:r w:rsidR="00D22B58">
        <w:t>(</w:t>
      </w:r>
      <w:r w:rsidR="002448DB" w:rsidRPr="00CD256B">
        <w:rPr>
          <w:i/>
          <w:iCs/>
        </w:rPr>
        <w:t xml:space="preserve">Gadus </w:t>
      </w:r>
      <w:proofErr w:type="spellStart"/>
      <w:r w:rsidR="002448DB" w:rsidRPr="00CD256B">
        <w:rPr>
          <w:i/>
          <w:iCs/>
        </w:rPr>
        <w:t>chalcogrammus</w:t>
      </w:r>
      <w:proofErr w:type="spellEnd"/>
      <w:r w:rsidR="00D22B58" w:rsidRPr="00195D7C">
        <w:t>)</w:t>
      </w:r>
      <w:r w:rsidR="002448DB">
        <w:t xml:space="preserve"> </w:t>
      </w:r>
      <w:r w:rsidR="00B8438D">
        <w:t>and Pacific Cod</w:t>
      </w:r>
      <w:r w:rsidR="00CD256B">
        <w:t xml:space="preserve"> </w:t>
      </w:r>
      <w:r w:rsidR="00D22B58">
        <w:t>(</w:t>
      </w:r>
      <w:r w:rsidR="002448DB" w:rsidRPr="00CD256B">
        <w:rPr>
          <w:i/>
          <w:iCs/>
        </w:rPr>
        <w:t>Gadus macrocephalus</w:t>
      </w:r>
      <w:r w:rsidR="00D22B58" w:rsidRPr="00195D7C">
        <w:t>)</w:t>
      </w:r>
      <w:r w:rsidR="002448DB" w:rsidRPr="002448DB" w:rsidDel="0002108D">
        <w:t xml:space="preserve"> </w:t>
      </w:r>
      <w:r w:rsidR="00B8438D">
        <w:t>(</w:t>
      </w:r>
      <w:r w:rsidR="0002108D" w:rsidRPr="00195D7C">
        <w:rPr>
          <w:color w:val="70AD47" w:themeColor="accent6"/>
        </w:rPr>
        <w:t>Strasburger et al. 2014</w:t>
      </w:r>
      <w:r w:rsidR="00B8438D" w:rsidRPr="00E057D1">
        <w:rPr>
          <w:color w:val="auto"/>
        </w:rPr>
        <w:t xml:space="preserve">). </w:t>
      </w:r>
      <w:r w:rsidR="009A1A41" w:rsidRPr="005C45B4">
        <w:rPr>
          <w:color w:val="auto"/>
        </w:rPr>
        <w:t>Calanus</w:t>
      </w:r>
      <w:r w:rsidR="009A1A41">
        <w:rPr>
          <w:color w:val="auto"/>
        </w:rPr>
        <w:t xml:space="preserve"> spp. may also be </w:t>
      </w:r>
      <w:r w:rsidR="009024E5">
        <w:rPr>
          <w:color w:val="auto"/>
        </w:rPr>
        <w:t xml:space="preserve">exposed to impacts of climate change, because </w:t>
      </w:r>
      <w:r w:rsidR="00044736">
        <w:rPr>
          <w:color w:val="auto"/>
        </w:rPr>
        <w:t xml:space="preserve">Alaska is </w:t>
      </w:r>
      <w:r w:rsidR="00D22B58">
        <w:rPr>
          <w:lang w:val="en"/>
        </w:rPr>
        <w:t>experienc</w:t>
      </w:r>
      <w:r w:rsidR="00044736">
        <w:rPr>
          <w:lang w:val="en"/>
        </w:rPr>
        <w:t>ing</w:t>
      </w:r>
      <w:r w:rsidR="00D22B58">
        <w:rPr>
          <w:lang w:val="en"/>
        </w:rPr>
        <w:t xml:space="preserve"> a</w:t>
      </w:r>
      <w:commentRangeStart w:id="10"/>
      <w:commentRangeStart w:id="11"/>
      <w:r w:rsidR="00CE2926" w:rsidRPr="005B0D4C">
        <w:t xml:space="preserve"> rate of warming greater than the </w:t>
      </w:r>
      <w:r w:rsidR="00044736">
        <w:t>U.S.</w:t>
      </w:r>
      <w:r w:rsidR="00CE2926" w:rsidRPr="005B0D4C">
        <w:t xml:space="preserve"> average</w:t>
      </w:r>
      <w:r w:rsidR="00044736">
        <w:t xml:space="preserve"> (</w:t>
      </w:r>
      <w:r w:rsidR="00044736" w:rsidRPr="00195D7C">
        <w:rPr>
          <w:color w:val="70AD47" w:themeColor="accent6"/>
        </w:rPr>
        <w:t>Melillo et al. 2014</w:t>
      </w:r>
      <w:r w:rsidR="00044736">
        <w:t>)</w:t>
      </w:r>
      <w:r w:rsidR="009024E5">
        <w:t>. By</w:t>
      </w:r>
      <w:r w:rsidR="00CE2926" w:rsidRPr="005B0D4C">
        <w:t xml:space="preserve"> 2050, </w:t>
      </w:r>
      <w:r w:rsidR="00B65C45">
        <w:t>winter sea surface temperatures in the North Pacific Ocean are</w:t>
      </w:r>
      <w:r w:rsidR="00CE2926" w:rsidRPr="005B0D4C">
        <w:t xml:space="preserve"> predicted to warm as much as 1.5</w:t>
      </w:r>
      <w:r w:rsidR="00CE2926" w:rsidRPr="005B0D4C">
        <w:rPr>
          <w:shd w:val="clear" w:color="auto" w:fill="FFFFFF"/>
        </w:rPr>
        <w:t>°</w:t>
      </w:r>
      <w:r w:rsidR="00CE2926" w:rsidRPr="005B0D4C">
        <w:t>C (Wang et al. 2010), while Bering Sea bottom shelf temperatures may increase by 5</w:t>
      </w:r>
      <w:r w:rsidR="00CE2926" w:rsidRPr="005B0D4C">
        <w:rPr>
          <w:shd w:val="clear" w:color="auto" w:fill="FFFFFF"/>
        </w:rPr>
        <w:t>°</w:t>
      </w:r>
      <w:r w:rsidR="00CE2926" w:rsidRPr="005B0D4C">
        <w:t>C by 2100 (Hermann et al. 2019). This could have profound impacts</w:t>
      </w:r>
      <w:r w:rsidR="00142436">
        <w:t xml:space="preserve"> on fish communities, via its effects on </w:t>
      </w:r>
      <w:r w:rsidR="00CE2926" w:rsidRPr="005B0D4C">
        <w:t xml:space="preserve">the </w:t>
      </w:r>
      <w:r w:rsidR="00142436">
        <w:t>distribution, abundance, and structure of copepod populations</w:t>
      </w:r>
      <w:r w:rsidR="00CE2926" w:rsidRPr="005B0D4C">
        <w:t xml:space="preserve"> (Dorn et al 2018; Sigler et al. 2011; Grebmeier 2012). </w:t>
      </w:r>
      <w:commentRangeEnd w:id="10"/>
      <w:r w:rsidR="00CE2926">
        <w:rPr>
          <w:rStyle w:val="CommentReference"/>
          <w:rFonts w:ascii="Arial" w:eastAsia="Arial" w:hAnsi="Arial" w:cs="Arial"/>
          <w:kern w:val="0"/>
          <w:lang w:val="en" w:eastAsia="en-US"/>
          <w14:ligatures w14:val="none"/>
        </w:rPr>
        <w:commentReference w:id="10"/>
      </w:r>
      <w:commentRangeEnd w:id="11"/>
      <w:r w:rsidR="00CE2926">
        <w:rPr>
          <w:rStyle w:val="CommentReference"/>
          <w:rFonts w:ascii="Arial" w:eastAsia="Arial" w:hAnsi="Arial" w:cs="Arial"/>
          <w:kern w:val="0"/>
          <w:lang w:val="en" w:eastAsia="en-US"/>
          <w14:ligatures w14:val="none"/>
        </w:rPr>
        <w:commentReference w:id="11"/>
      </w:r>
    </w:p>
    <w:p w14:paraId="43CE38A4" w14:textId="46A9994C" w:rsidR="0050525B" w:rsidRPr="008C5AE3" w:rsidRDefault="005B0D4C" w:rsidP="009D6A01">
      <w:pPr>
        <w:spacing w:after="0" w:line="480" w:lineRule="auto"/>
      </w:pPr>
      <w:r w:rsidRPr="005B0D4C">
        <w:t xml:space="preserve">Our study seeks to assess changes in the stage structure and population biomass of </w:t>
      </w:r>
      <w:r w:rsidR="00811BC8" w:rsidRPr="00B8438D">
        <w:rPr>
          <w:i/>
          <w:iCs/>
        </w:rPr>
        <w:t>Calanus</w:t>
      </w:r>
      <w:r w:rsidR="00811BC8" w:rsidRPr="008B1441" w:rsidDel="00811BC8">
        <w:rPr>
          <w:i/>
        </w:rPr>
        <w:t xml:space="preserve"> </w:t>
      </w:r>
      <w:r w:rsidR="00427A7C">
        <w:rPr>
          <w:iCs/>
        </w:rPr>
        <w:t xml:space="preserve">spp. </w:t>
      </w:r>
      <w:r w:rsidRPr="008B1441">
        <w:t>copepods</w:t>
      </w:r>
      <w:r w:rsidRPr="005B0D4C">
        <w:t xml:space="preserve"> in the Bering Sea due to ocean temperature increases from climate change, as well as potential implications of changes in size at maturity, using physiologically structured population models (PSPMs)</w:t>
      </w:r>
      <w:r w:rsidR="00EE0C68">
        <w:t xml:space="preserve"> (</w:t>
      </w:r>
      <w:commentRangeStart w:id="12"/>
      <w:r w:rsidR="00EE0C68">
        <w:t xml:space="preserve">de </w:t>
      </w:r>
      <w:proofErr w:type="spellStart"/>
      <w:r w:rsidR="00EE0C68">
        <w:t>Roos</w:t>
      </w:r>
      <w:proofErr w:type="spellEnd"/>
      <w:r w:rsidR="00EE0C68">
        <w:t>, </w:t>
      </w:r>
      <w:hyperlink r:id="rId12" w:anchor="mee313527-bib-0004" w:history="1">
        <w:r w:rsidR="00EE0C68">
          <w:rPr>
            <w:rStyle w:val="Hyperlink"/>
          </w:rPr>
          <w:t>1997</w:t>
        </w:r>
      </w:hyperlink>
      <w:r w:rsidR="00EE0C68">
        <w:t>; Metz &amp; Diekmann, </w:t>
      </w:r>
      <w:hyperlink r:id="rId13" w:anchor="mee313527-bib-0019" w:history="1">
        <w:r w:rsidR="00EE0C68">
          <w:rPr>
            <w:rStyle w:val="Hyperlink"/>
          </w:rPr>
          <w:t>1986</w:t>
        </w:r>
      </w:hyperlink>
      <w:commentRangeEnd w:id="12"/>
      <w:r w:rsidR="00EE0C68">
        <w:rPr>
          <w:rStyle w:val="CommentReference"/>
          <w:rFonts w:ascii="Arial" w:eastAsia="Arial" w:hAnsi="Arial" w:cs="Arial"/>
          <w:kern w:val="0"/>
          <w:lang w:val="en" w:eastAsia="en-US"/>
          <w14:ligatures w14:val="none"/>
        </w:rPr>
        <w:commentReference w:id="12"/>
      </w:r>
      <w:r w:rsidR="00EE0C68">
        <w:t>)</w:t>
      </w:r>
      <w:r w:rsidRPr="005B0D4C">
        <w:t xml:space="preserve">. PSPMs link individual level bioenergetics to population size or stage structure using differential </w:t>
      </w:r>
      <w:r w:rsidR="006E5F9C">
        <w:t xml:space="preserve">Equation </w:t>
      </w:r>
      <w:r w:rsidRPr="005B0D4C">
        <w:t xml:space="preserve">s and allow </w:t>
      </w:r>
      <w:r w:rsidR="008B1441">
        <w:t>the identification of</w:t>
      </w:r>
      <w:r w:rsidRPr="005B0D4C">
        <w:t xml:space="preserve"> equilibrium densities of copepod consumers and resources at various temperatures (de Roos et al. 1992, 2003). This will enable us to explore how </w:t>
      </w:r>
      <w:r w:rsidR="00811BC8" w:rsidRPr="00B8438D">
        <w:rPr>
          <w:i/>
          <w:iCs/>
        </w:rPr>
        <w:t>Calanus</w:t>
      </w:r>
      <w:r w:rsidR="00460B01">
        <w:t xml:space="preserve"> spp</w:t>
      </w:r>
      <w:r w:rsidR="002955E1">
        <w:t>.</w:t>
      </w:r>
      <w:commentRangeStart w:id="13"/>
      <w:r w:rsidRPr="005B0D4C">
        <w:t xml:space="preserve"> </w:t>
      </w:r>
      <w:commentRangeEnd w:id="13"/>
      <w:r w:rsidR="009024E5">
        <w:rPr>
          <w:rStyle w:val="CommentReference"/>
          <w:rFonts w:ascii="Arial" w:eastAsia="Arial" w:hAnsi="Arial" w:cs="Arial"/>
          <w:kern w:val="0"/>
          <w:lang w:val="en" w:eastAsia="en-US"/>
          <w14:ligatures w14:val="none"/>
        </w:rPr>
        <w:commentReference w:id="13"/>
      </w:r>
      <w:r w:rsidRPr="005B0D4C">
        <w:t>populations</w:t>
      </w:r>
      <w:r w:rsidR="009E6971">
        <w:t xml:space="preserve"> may</w:t>
      </w:r>
      <w:r w:rsidRPr="005B0D4C">
        <w:t xml:space="preserve"> respond to warmer temperatures and assess the potential impact of any changes in copepod population dynamics and size structure to the ecosystem. </w:t>
      </w:r>
    </w:p>
    <w:p w14:paraId="36AC40D5" w14:textId="22917394" w:rsidR="005B0D4C" w:rsidRDefault="005B0D4C" w:rsidP="009D6A01">
      <w:pPr>
        <w:pStyle w:val="Heading2"/>
        <w:spacing w:after="0"/>
      </w:pPr>
      <w:bookmarkStart w:id="14" w:name="_Toc153492742"/>
      <w:r w:rsidRPr="008C5AE3">
        <w:t>METHODS</w:t>
      </w:r>
      <w:bookmarkEnd w:id="14"/>
    </w:p>
    <w:p w14:paraId="71C7A747" w14:textId="77777777" w:rsidR="004A10F9" w:rsidRPr="004A10F9" w:rsidRDefault="004A10F9" w:rsidP="00B33614"/>
    <w:p w14:paraId="093FF0B1" w14:textId="448E8DB3" w:rsidR="005B0D4C" w:rsidRPr="00D7065D" w:rsidRDefault="003753DC" w:rsidP="009D6A01">
      <w:pPr>
        <w:pStyle w:val="Heading3"/>
        <w:spacing w:after="0"/>
        <w:rPr>
          <w:b w:val="0"/>
          <w:bCs w:val="0"/>
          <w:sz w:val="28"/>
          <w:szCs w:val="28"/>
        </w:rPr>
      </w:pPr>
      <w:bookmarkStart w:id="15" w:name="_Toc153492743"/>
      <w:r w:rsidRPr="00D7065D">
        <w:rPr>
          <w:b w:val="0"/>
          <w:bCs w:val="0"/>
          <w:sz w:val="28"/>
          <w:szCs w:val="28"/>
        </w:rPr>
        <w:t xml:space="preserve"> </w:t>
      </w:r>
      <w:r w:rsidRPr="00D7065D">
        <w:rPr>
          <w:b w:val="0"/>
          <w:bCs w:val="0"/>
          <w:sz w:val="28"/>
          <w:szCs w:val="28"/>
        </w:rPr>
        <w:tab/>
      </w:r>
      <w:r w:rsidR="005B0D4C" w:rsidRPr="00D7065D">
        <w:rPr>
          <w:b w:val="0"/>
          <w:bCs w:val="0"/>
          <w:sz w:val="28"/>
          <w:szCs w:val="28"/>
        </w:rPr>
        <w:t>MODEL DESCRIPTION</w:t>
      </w:r>
      <w:bookmarkEnd w:id="15"/>
    </w:p>
    <w:p w14:paraId="3331F4DE" w14:textId="77777777" w:rsidR="00CD4433" w:rsidRDefault="00CD4433" w:rsidP="00F9418A">
      <w:pPr>
        <w:spacing w:after="0" w:line="480" w:lineRule="auto"/>
      </w:pPr>
    </w:p>
    <w:p w14:paraId="134C903F" w14:textId="108365B3" w:rsidR="00F15E72" w:rsidRDefault="005B0D4C" w:rsidP="00E057D1">
      <w:pPr>
        <w:spacing w:after="0" w:line="480" w:lineRule="auto"/>
        <w:ind w:firstLine="0"/>
      </w:pPr>
      <w:r w:rsidRPr="005B0D4C">
        <w:lastRenderedPageBreak/>
        <w:t xml:space="preserve">Here we use a PSPM </w:t>
      </w:r>
      <w:commentRangeStart w:id="16"/>
      <w:r w:rsidR="00BA2DA0">
        <w:t xml:space="preserve">as </w:t>
      </w:r>
      <w:r w:rsidR="009F045D">
        <w:t>published</w:t>
      </w:r>
      <w:r w:rsidR="009F045D" w:rsidRPr="005B0D4C">
        <w:t xml:space="preserve"> </w:t>
      </w:r>
      <w:commentRangeEnd w:id="16"/>
      <w:r w:rsidR="00D50BD9">
        <w:rPr>
          <w:rStyle w:val="CommentReference"/>
          <w:rFonts w:ascii="Arial" w:eastAsia="Arial" w:hAnsi="Arial" w:cs="Arial"/>
          <w:kern w:val="0"/>
          <w:lang w:val="en" w:eastAsia="en-US"/>
          <w14:ligatures w14:val="none"/>
        </w:rPr>
        <w:commentReference w:id="16"/>
      </w:r>
      <w:r w:rsidRPr="005B0D4C">
        <w:t xml:space="preserve">in Lindmark et al. (2018) </w:t>
      </w:r>
      <w:r w:rsidR="00671CA6">
        <w:t>parameterized to</w:t>
      </w:r>
      <w:r w:rsidR="00671CA6" w:rsidRPr="005B0D4C">
        <w:t xml:space="preserve"> </w:t>
      </w:r>
      <w:r w:rsidRPr="005B0D4C">
        <w:t>the copepod</w:t>
      </w:r>
      <w:r w:rsidR="00811BC8" w:rsidRPr="00811BC8">
        <w:rPr>
          <w:i/>
          <w:iCs/>
        </w:rPr>
        <w:t xml:space="preserve"> </w:t>
      </w:r>
      <w:r w:rsidR="00811BC8" w:rsidRPr="00B8438D">
        <w:rPr>
          <w:i/>
          <w:iCs/>
        </w:rPr>
        <w:t xml:space="preserve">Calanus </w:t>
      </w:r>
      <w:r w:rsidR="00023D9B">
        <w:t>spp.</w:t>
      </w:r>
      <w:r w:rsidR="006A33D9">
        <w:rPr>
          <w:i/>
          <w:iCs/>
        </w:rPr>
        <w:t xml:space="preserve"> </w:t>
      </w:r>
      <w:r w:rsidRPr="005B0D4C">
        <w:t xml:space="preserve">to explore the aggregate population level impacts of ocean warming via effects of changing water temperature on individual physiology. </w:t>
      </w:r>
      <w:commentRangeStart w:id="17"/>
      <w:commentRangeStart w:id="18"/>
      <w:r w:rsidR="0095177D">
        <w:t>The modelling framework was chosen because it links individual-level food-dependent growth and development to population structure and dynamics.</w:t>
      </w:r>
      <w:commentRangeEnd w:id="17"/>
      <w:r w:rsidR="007E7DEC">
        <w:t xml:space="preserve"> </w:t>
      </w:r>
      <w:r w:rsidR="0095177D">
        <w:rPr>
          <w:rStyle w:val="CommentReference"/>
          <w:rFonts w:ascii="Arial" w:eastAsia="Arial" w:hAnsi="Arial" w:cs="Arial"/>
          <w:kern w:val="0"/>
          <w:lang w:val="en" w:eastAsia="en-US"/>
          <w14:ligatures w14:val="none"/>
        </w:rPr>
        <w:commentReference w:id="17"/>
      </w:r>
      <w:commentRangeEnd w:id="18"/>
      <w:r w:rsidR="00EF30AD">
        <w:rPr>
          <w:rStyle w:val="CommentReference"/>
          <w:rFonts w:ascii="Arial" w:eastAsia="Arial" w:hAnsi="Arial" w:cs="Arial"/>
          <w:kern w:val="0"/>
          <w:lang w:val="en" w:eastAsia="en-US"/>
          <w14:ligatures w14:val="none"/>
        </w:rPr>
        <w:commentReference w:id="18"/>
      </w:r>
      <w:r w:rsidR="007E7DEC" w:rsidRPr="005B0D4C">
        <w:t>The model was numerically implemented using the</w:t>
      </w:r>
      <w:r w:rsidR="00E057D1">
        <w:t xml:space="preserve"> </w:t>
      </w:r>
      <w:proofErr w:type="spellStart"/>
      <w:r w:rsidR="00E057D1">
        <w:t>PSPManalysis</w:t>
      </w:r>
      <w:proofErr w:type="spellEnd"/>
      <w:r w:rsidR="007E7DEC" w:rsidRPr="005B0D4C">
        <w:t xml:space="preserve"> </w:t>
      </w:r>
      <w:commentRangeStart w:id="19"/>
      <w:commentRangeEnd w:id="19"/>
      <w:r w:rsidR="007E7DEC">
        <w:rPr>
          <w:rStyle w:val="CommentReference"/>
          <w:rFonts w:ascii="Arial" w:eastAsia="Arial" w:hAnsi="Arial" w:cs="Arial"/>
          <w:kern w:val="0"/>
          <w:lang w:val="en" w:eastAsia="en-US"/>
          <w14:ligatures w14:val="none"/>
        </w:rPr>
        <w:commentReference w:id="19"/>
      </w:r>
      <w:r w:rsidR="007E7DEC" w:rsidRPr="005B0D4C">
        <w:t xml:space="preserve">package in R (de </w:t>
      </w:r>
      <w:proofErr w:type="spellStart"/>
      <w:r w:rsidR="007E7DEC" w:rsidRPr="005B0D4C">
        <w:t>Roos</w:t>
      </w:r>
      <w:proofErr w:type="spellEnd"/>
      <w:r w:rsidR="007E7DEC" w:rsidRPr="005B0D4C">
        <w:t xml:space="preserve"> 2021).</w:t>
      </w:r>
      <w:r w:rsidRPr="005B0D4C">
        <w:t xml:space="preserve"> </w:t>
      </w:r>
      <w:commentRangeStart w:id="20"/>
      <w:commentRangeStart w:id="21"/>
      <w:r w:rsidRPr="005B0D4C">
        <w:rPr>
          <w:i/>
          <w:iCs/>
        </w:rPr>
        <w:t>Calanus</w:t>
      </w:r>
      <w:r w:rsidRPr="005B0D4C">
        <w:t xml:space="preserve"> </w:t>
      </w:r>
      <w:r w:rsidR="00B33614">
        <w:t xml:space="preserve">spp. </w:t>
      </w:r>
      <w:r w:rsidRPr="005B0D4C">
        <w:t xml:space="preserve">start life as an egg, then undergo 6 Nauplii stages, followed by 5 juvenile copepodite stages. These stages are followed by a sixth adult copepodite stage at which somatic growth stops and the copepod allocates energy towards reproduction. </w:t>
      </w:r>
      <w:commentRangeEnd w:id="20"/>
      <w:r w:rsidR="00C606C1">
        <w:rPr>
          <w:rStyle w:val="CommentReference"/>
          <w:rFonts w:ascii="Arial" w:eastAsia="Arial" w:hAnsi="Arial" w:cs="Arial"/>
          <w:kern w:val="0"/>
          <w:lang w:val="en" w:eastAsia="en-US"/>
          <w14:ligatures w14:val="none"/>
        </w:rPr>
        <w:commentReference w:id="20"/>
      </w:r>
      <w:commentRangeEnd w:id="21"/>
      <w:r w:rsidR="00860A40">
        <w:rPr>
          <w:rStyle w:val="CommentReference"/>
          <w:rFonts w:ascii="Arial" w:eastAsia="Arial" w:hAnsi="Arial" w:cs="Arial"/>
          <w:kern w:val="0"/>
          <w:lang w:val="en" w:eastAsia="en-US"/>
          <w14:ligatures w14:val="none"/>
        </w:rPr>
        <w:commentReference w:id="21"/>
      </w:r>
    </w:p>
    <w:p w14:paraId="59B4B5BF" w14:textId="5F1986E6" w:rsidR="00F15E72" w:rsidRDefault="005B0D4C" w:rsidP="00F9418A">
      <w:pPr>
        <w:spacing w:after="0" w:line="480" w:lineRule="auto"/>
      </w:pPr>
      <w:r w:rsidRPr="005B0D4C">
        <w:t>Our model seeks to make predictions about the densities of the adult (6</w:t>
      </w:r>
      <w:r w:rsidRPr="005B0D4C">
        <w:rPr>
          <w:vertAlign w:val="superscript"/>
        </w:rPr>
        <w:t>th</w:t>
      </w:r>
      <w:r w:rsidRPr="005B0D4C">
        <w:t xml:space="preserve"> copepodite stage) and juvenile (all other) life stages due to changes in temperature. It is composed of two populations, a phytoplankton resource population with semi-chemostat dynamics, and a stage</w:t>
      </w:r>
      <w:r w:rsidR="00B06572">
        <w:t>-</w:t>
      </w:r>
      <w:r w:rsidRPr="005B0D4C">
        <w:t xml:space="preserve">structured </w:t>
      </w:r>
      <w:r w:rsidRPr="005B0D4C">
        <w:rPr>
          <w:i/>
          <w:iCs/>
        </w:rPr>
        <w:t xml:space="preserve">Calanus </w:t>
      </w:r>
      <w:r w:rsidR="004B6063">
        <w:t xml:space="preserve">spp. </w:t>
      </w:r>
      <w:r w:rsidRPr="005B0D4C">
        <w:t>consumer population with two stages: a juvenile stage (</w:t>
      </w:r>
      <w:r w:rsidRPr="005B0D4C">
        <w:rPr>
          <w:i/>
          <w:iCs/>
        </w:rPr>
        <w:t>J</w:t>
      </w:r>
      <w:r w:rsidRPr="005B0D4C">
        <w:t>) allocating net production towards somatic growth, and a reproductively mature adult stage (</w:t>
      </w:r>
      <w:r w:rsidRPr="005B0D4C">
        <w:rPr>
          <w:i/>
          <w:iCs/>
        </w:rPr>
        <w:t>A</w:t>
      </w:r>
      <w:r w:rsidRPr="005B0D4C">
        <w:t xml:space="preserve">) that allocates net production towards </w:t>
      </w:r>
      <w:r w:rsidR="009A6020">
        <w:t xml:space="preserve">egg </w:t>
      </w:r>
      <w:r w:rsidRPr="005B0D4C">
        <w:t xml:space="preserve">production. This model is represented by a system of ordinary differential </w:t>
      </w:r>
      <w:r w:rsidR="006E5F9C">
        <w:t>Equation</w:t>
      </w:r>
      <w:r w:rsidRPr="005B0D4C">
        <w:t>s that are dependent on resource density (</w:t>
      </w:r>
      <w:r w:rsidRPr="005B0D4C">
        <w:rPr>
          <w:i/>
          <w:iCs/>
        </w:rPr>
        <w:t>R</w:t>
      </w:r>
      <w:r w:rsidRPr="005B0D4C">
        <w:t>), temperature (</w:t>
      </w:r>
      <w:r w:rsidRPr="005B0D4C">
        <w:rPr>
          <w:i/>
          <w:iCs/>
        </w:rPr>
        <w:t>T</w:t>
      </w:r>
      <w:r w:rsidRPr="005B0D4C">
        <w:t>), and mass (</w:t>
      </w:r>
      <w:r w:rsidRPr="005B0D4C">
        <w:rPr>
          <w:i/>
          <w:iCs/>
        </w:rPr>
        <w:t>m</w:t>
      </w:r>
      <w:r w:rsidRPr="005B0D4C">
        <w:t>) specific rates.</w:t>
      </w:r>
    </w:p>
    <w:p w14:paraId="6E2B36AE" w14:textId="08073678" w:rsidR="00860A40" w:rsidRDefault="005B0D4C" w:rsidP="009D6A01">
      <w:pPr>
        <w:spacing w:after="0" w:line="480" w:lineRule="auto"/>
      </w:pPr>
      <w:r w:rsidRPr="005B0D4C">
        <w:t>Resource dynamics</w:t>
      </w:r>
      <w:r w:rsidR="00860A40">
        <w:t xml:space="preserve"> are assumed to follow semi-chemostat growth dynamics:</w:t>
      </w:r>
    </w:p>
    <w:commentRangeStart w:id="22"/>
    <w:p w14:paraId="799277C6" w14:textId="2EB7BB0B" w:rsidR="00860A40" w:rsidRDefault="00000000" w:rsidP="00860A40">
      <w:pPr>
        <w:spacing w:after="0" w:line="480" w:lineRule="auto"/>
        <w:ind w:firstLine="0"/>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δ</m:t>
                  </m:r>
                </m:sub>
              </m:sSub>
              <m:d>
                <m:dPr>
                  <m:ctrlPr>
                    <w:rPr>
                      <w:rFonts w:ascii="Cambria Math" w:hAnsi="Cambria Math"/>
                    </w:rPr>
                  </m:ctrlPr>
                </m:dPr>
                <m:e>
                  <m:r>
                    <w:rPr>
                      <w:rFonts w:ascii="Cambria Math" w:hAnsi="Cambria Math"/>
                    </w:rPr>
                    <m:t>T</m:t>
                  </m:r>
                </m:e>
              </m:d>
              <m:r>
                <w:rPr>
                  <w:rFonts w:ascii="Cambria Math" w:hAnsi="Cambria Math"/>
                </w:rPr>
                <m:t>δ</m:t>
              </m:r>
              <m:d>
                <m:dPr>
                  <m:begChr m:val="["/>
                  <m:endChr m:val="]"/>
                  <m:ctrlPr>
                    <w:rPr>
                      <w:rFonts w:ascii="Cambria Math" w:hAnsi="Cambria Math"/>
                    </w:rPr>
                  </m:ctrlPr>
                </m:dPr>
                <m:e>
                  <m:r>
                    <w:rPr>
                      <w:rFonts w:ascii="Cambria Math" w:hAnsi="Cambria Math"/>
                    </w:rPr>
                    <m:t>T</m:t>
                  </m:r>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
                    <w:rPr>
                      <w:rFonts w:ascii="Cambria Math" w:hAnsi="Cambria Math"/>
                    </w:rPr>
                    <m:t>R</m:t>
                  </m:r>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A,#</m:t>
              </m:r>
            </m:e>
          </m:eqArr>
          <m:r>
            <w:rPr>
              <w:rFonts w:ascii="Cambria Math" w:hAnsi="Cambria Math"/>
            </w:rPr>
            <m:t>(1)</m:t>
          </m:r>
          <m:r>
            <m:rPr>
              <m:sty m:val="p"/>
            </m:rPr>
            <w:rPr>
              <w:rFonts w:ascii="Cambria Math" w:hAnsi="Cambria Math"/>
            </w:rPr>
            <m:t xml:space="preserve"> </m:t>
          </m:r>
          <w:commentRangeEnd w:id="22"/>
          <m:r>
            <m:rPr>
              <m:sty m:val="p"/>
            </m:rPr>
            <w:rPr>
              <w:rStyle w:val="CommentReference"/>
              <w:rFonts w:ascii="Arial" w:eastAsia="Arial" w:hAnsi="Arial" w:cs="Arial"/>
              <w:kern w:val="0"/>
              <w:lang w:val="en" w:eastAsia="en-US"/>
              <w14:ligatures w14:val="none"/>
            </w:rPr>
            <w:commentReference w:id="22"/>
          </m:r>
        </m:oMath>
      </m:oMathPara>
    </w:p>
    <w:p w14:paraId="7B201795" w14:textId="62F35949" w:rsidR="00F15E72" w:rsidRDefault="00860A40" w:rsidP="005C45B4">
      <w:pPr>
        <w:spacing w:after="0" w:line="480" w:lineRule="auto"/>
        <w:ind w:firstLine="0"/>
      </w:pPr>
      <w:r>
        <w:lastRenderedPageBreak/>
        <w:t xml:space="preserve">where </w:t>
      </w:r>
      <w:r w:rsidR="0043046F">
        <w:t>(</w:t>
      </w:r>
      <m:oMath>
        <m:r>
          <w:rPr>
            <w:rFonts w:ascii="Cambria Math" w:hAnsi="Cambria Math"/>
          </w:rPr>
          <m:t>δ</m:t>
        </m:r>
        <m:d>
          <m:dPr>
            <m:begChr m:val="["/>
            <m:endChr m:val="]"/>
            <m:ctrlPr>
              <w:rPr>
                <w:rFonts w:ascii="Cambria Math" w:hAnsi="Cambria Math"/>
                <w:i/>
              </w:rPr>
            </m:ctrlPr>
          </m:dPr>
          <m:e>
            <m:r>
              <w:rPr>
                <w:rFonts w:ascii="Cambria Math" w:hAnsi="Cambria Math"/>
              </w:rPr>
              <m:t>T</m:t>
            </m:r>
          </m:e>
        </m:d>
      </m:oMath>
      <w:r w:rsidR="0043046F">
        <w:t>)</w:t>
      </w:r>
      <w:r>
        <w:t xml:space="preserve"> is the </w:t>
      </w:r>
      <w:r w:rsidRPr="005B0D4C">
        <w:t xml:space="preserve">phytoplankton resource </w:t>
      </w:r>
      <w:r>
        <w:t xml:space="preserve">turnover rate </w:t>
      </w:r>
      <w:r w:rsidR="00C816C1">
        <w:t xml:space="preserve">with temperature dependence </w:t>
      </w:r>
      <m:oMath>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oMath>
      <w:r w:rsidR="005B0D4C" w:rsidRPr="005B0D4C">
        <w:t xml:space="preserve">,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is the carrying capacity (</w:t>
      </w:r>
      <w:r w:rsidR="00E36D89">
        <w:t xml:space="preserve">biomass density </w:t>
      </w:r>
      <w:r w:rsidR="005B0D4C" w:rsidRPr="005B0D4C">
        <w:t>in the absence of consumers</w:t>
      </w:r>
      <w:r w:rsidR="00E36D89">
        <w:t>)</w:t>
      </w:r>
      <w:r w:rsidR="005B0D4C" w:rsidRPr="005B0D4C">
        <w:t xml:space="preserve">, </w:t>
      </w:r>
      <w:r>
        <w:t xml:space="preserve">and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ED6DC2" w:rsidRPr="005B0D4C">
        <w:t xml:space="preserve"> and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w:t>
      </w:r>
      <w:r w:rsidRPr="005B0D4C">
        <w:t>and</w:t>
      </w:r>
      <w:r>
        <w:t xml:space="preserve"> is the </w:t>
      </w:r>
      <w:r w:rsidRPr="005B0D4C">
        <w:t xml:space="preserve">ingestion rate by juvenile and adult copepods </w:t>
      </w:r>
      <w:r>
        <w:t>(</w:t>
      </w:r>
      <w:r w:rsidR="00ED6DC2">
        <w:t xml:space="preserve">respectively), </w:t>
      </w:r>
      <w:r w:rsidR="0043046F" w:rsidRPr="005B0D4C">
        <w:t>which follow</w:t>
      </w:r>
      <w:r w:rsidR="00ED6DC2">
        <w:t>s</w:t>
      </w:r>
      <w:r w:rsidR="0043046F" w:rsidRPr="005B0D4C">
        <w:t xml:space="preserve"> a Holling type II response (Holling 1959)</w:t>
      </w:r>
      <w:r>
        <w:t>.</w:t>
      </w:r>
    </w:p>
    <w:p w14:paraId="48157AA0" w14:textId="7257D00D" w:rsidR="00AF0711" w:rsidRDefault="005B0D4C" w:rsidP="009D6A01">
      <w:pPr>
        <w:spacing w:after="0" w:line="480" w:lineRule="auto"/>
      </w:pPr>
      <w:r w:rsidRPr="005B0D4C">
        <w:t xml:space="preserve">The copepod juvenile </w:t>
      </w:r>
      <w:proofErr w:type="spellStart"/>
      <w:proofErr w:type="gramStart"/>
      <w:r w:rsidRPr="005B0D4C">
        <w:t>stage’s</w:t>
      </w:r>
      <w:proofErr w:type="spellEnd"/>
      <w:proofErr w:type="gramEnd"/>
      <w:r w:rsidRPr="005B0D4C">
        <w:t xml:space="preserve"> are </w:t>
      </w:r>
      <w:r w:rsidR="00AF0711">
        <w:t xml:space="preserve">modelled as: </w:t>
      </w:r>
    </w:p>
    <w:p w14:paraId="69C4BB89" w14:textId="653552E7" w:rsidR="00AF0711" w:rsidRPr="005C45B4" w:rsidRDefault="00000000" w:rsidP="009D6A01">
      <w:pPr>
        <w:spacing w:after="0" w:line="480" w:lineRule="auto"/>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dJ</m:t>
                  </m:r>
                </m:num>
                <m:den>
                  <m:r>
                    <w:rPr>
                      <w:rFonts w:ascii="Cambria Math" w:hAnsi="Cambria Math"/>
                    </w:rPr>
                    <m:t>dt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r>
                <m:rPr>
                  <m:sty m:val="p"/>
                </m:rPr>
                <w:rPr>
                  <w:rFonts w:ascii="Cambria Math" w:hAnsi="Cambria Math"/>
                </w:rPr>
                <m:t>-</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d>
                <m:dPr>
                  <m:ctrlPr>
                    <w:rPr>
                      <w:rFonts w:ascii="Cambria Math" w:hAnsi="Cambria Math"/>
                      <w:i/>
                    </w:rPr>
                  </m:ctrlPr>
                </m:dPr>
                <m:e>
                  <m:r>
                    <w:rPr>
                      <w:rFonts w:ascii="Cambria Math" w:hAnsi="Cambria Math"/>
                    </w:rPr>
                    <m:t>2</m:t>
                  </m:r>
                </m:e>
              </m:d>
            </m:e>
          </m:eqArr>
        </m:oMath>
      </m:oMathPara>
    </w:p>
    <w:p w14:paraId="77F7B5A5" w14:textId="2D15DA0C" w:rsidR="005B0D4C" w:rsidRPr="005B0D4C" w:rsidRDefault="00AF0711" w:rsidP="005C45B4">
      <w:pPr>
        <w:spacing w:after="0" w:line="480" w:lineRule="auto"/>
        <w:ind w:firstLine="0"/>
      </w:pPr>
      <w:r>
        <w:t xml:space="preserve">where </w:t>
      </w:r>
      <w:r w:rsidR="004F0922">
        <w:t xml:space="preserve">biomass is gained through </w:t>
      </w:r>
      <w:r w:rsidRPr="005B0D4C">
        <w:t>from growth</w:t>
      </w:r>
      <w:r w:rsidR="004F0922">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R,T,m</m:t>
            </m:r>
          </m:e>
        </m:d>
        <m:r>
          <w:rPr>
            <w:rFonts w:ascii="Cambria Math" w:hAnsi="Cambria Math"/>
          </w:rPr>
          <m:t>J</m:t>
        </m:r>
      </m:oMath>
      <w:r w:rsidR="004F0922">
        <w:t>) and</w:t>
      </w:r>
      <m:oMath>
        <m:r>
          <w:rPr>
            <w:rFonts w:ascii="Cambria Math" w:hAnsi="Cambria Math"/>
          </w:rPr>
          <m:t xml:space="preserve"> </m:t>
        </m:r>
      </m:oMath>
      <w:r w:rsidRPr="005B0D4C">
        <w:t xml:space="preserve">adult reproduction </w:t>
      </w:r>
      <w:r w:rsidR="004F0922">
        <w:t>(</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004F0922">
        <w:t xml:space="preserve">), and lost through </w:t>
      </w:r>
      <w:r w:rsidR="005B0D4C" w:rsidRPr="005B0D4C">
        <w:t>mortality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m:t>
            </m:r>
          </m:e>
        </m:d>
        <m:r>
          <w:rPr>
            <w:rFonts w:ascii="Cambria Math" w:hAnsi="Cambria Math"/>
          </w:rPr>
          <m:t>J</m:t>
        </m:r>
      </m:oMath>
      <w:r w:rsidR="005B0D4C" w:rsidRPr="005B0D4C">
        <w:t>) and maturation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005B0D4C" w:rsidRPr="005B0D4C">
        <w:t xml:space="preserve">). </w:t>
      </w:r>
    </w:p>
    <w:p w14:paraId="6F140BF8" w14:textId="40EDD5C5" w:rsidR="005B0D4C" w:rsidRDefault="00925E5E" w:rsidP="00195D7C">
      <w:pPr>
        <w:pStyle w:val="NoSpacing"/>
        <w:spacing w:after="0" w:line="480" w:lineRule="auto"/>
      </w:pPr>
      <w:r>
        <w:t xml:space="preserve">Similarly, the adult life stage biomass dynamics </w:t>
      </w:r>
      <w:r w:rsidR="005B0D4C" w:rsidRPr="005B0D4C">
        <w:t>depend</w:t>
      </w:r>
      <w:r>
        <w:t xml:space="preserve"> </w:t>
      </w:r>
      <w:r w:rsidR="005B0D4C" w:rsidRPr="005B0D4C">
        <w:t>on its accumulation of biomass from maturing juveniles entering the adult stage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005B0D4C" w:rsidRPr="005B0D4C">
        <w:t>) and net production (</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R,T,m</m:t>
            </m:r>
          </m:e>
        </m:d>
        <m:r>
          <w:rPr>
            <w:rFonts w:ascii="Cambria Math" w:hAnsi="Cambria Math"/>
          </w:rPr>
          <m:t>A)</m:t>
        </m:r>
      </m:oMath>
      <w:r w:rsidR="005B0D4C" w:rsidRPr="005B0D4C">
        <w:t xml:space="preserve"> relative to the biomass used for reproduction (</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005B0D4C" w:rsidRPr="005B0D4C">
        <w:t>) and biomass lost through mortality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T,m</m:t>
            </m:r>
          </m:e>
        </m:d>
        <m:r>
          <w:rPr>
            <w:rFonts w:ascii="Cambria Math" w:hAnsi="Cambria Math"/>
          </w:rPr>
          <m:t>A</m:t>
        </m:r>
      </m:oMath>
      <w:r w:rsidR="005B0D4C" w:rsidRPr="005B0D4C">
        <w:t>)</w:t>
      </w:r>
      <w:r>
        <w:t>:</w:t>
      </w:r>
    </w:p>
    <w:p w14:paraId="27C3F3CB" w14:textId="16F59F4F" w:rsidR="00925E5E" w:rsidRPr="005C45B4" w:rsidRDefault="00000000" w:rsidP="009D6A01">
      <w:pPr>
        <w:pStyle w:val="NoSpacing"/>
        <w:spacing w:after="0" w:line="480" w:lineRule="auto"/>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dA</m:t>
                  </m:r>
                </m:num>
                <m:den>
                  <m:r>
                    <w:rPr>
                      <w:rFonts w:ascii="Cambria Math" w:hAnsi="Cambria Math"/>
                    </w:rPr>
                    <m:t>dt</m:t>
                  </m:r>
                </m:den>
              </m:f>
              <m:r>
                <m:rPr>
                  <m:sty m:val="p"/>
                </m:rPr>
                <w:rPr>
                  <w:rFonts w:ascii="Cambria Math" w:hAnsi="Cambria Math"/>
                </w:rPr>
                <m:t xml:space="preserve">= </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3</m:t>
                  </m:r>
                </m:e>
              </m:d>
            </m:e>
          </m:eqArr>
        </m:oMath>
      </m:oMathPara>
    </w:p>
    <w:p w14:paraId="3315576C" w14:textId="4B01FC48" w:rsidR="005B0D4C" w:rsidRDefault="005F3473" w:rsidP="00195D7C">
      <w:pPr>
        <w:spacing w:after="0" w:line="480" w:lineRule="auto"/>
        <w:ind w:firstLine="0"/>
      </w:pPr>
      <w:r>
        <w:tab/>
      </w:r>
      <w:commentRangeStart w:id="23"/>
      <w:r w:rsidR="005B0D4C" w:rsidRPr="005B0D4C">
        <w:t>We</w:t>
      </w:r>
      <w:commentRangeEnd w:id="23"/>
      <w:r w:rsidR="000435A5">
        <w:rPr>
          <w:rStyle w:val="CommentReference"/>
          <w:rFonts w:ascii="Arial" w:eastAsia="Arial" w:hAnsi="Arial" w:cs="Arial"/>
          <w:kern w:val="0"/>
          <w:lang w:val="en" w:eastAsia="en-US"/>
          <w14:ligatures w14:val="none"/>
        </w:rPr>
        <w:commentReference w:id="23"/>
      </w:r>
      <w:r w:rsidR="005B0D4C" w:rsidRPr="005B0D4C">
        <w:t xml:space="preserve"> use a general temperature dependence </w:t>
      </w:r>
      <w:r w:rsidR="006E5F9C">
        <w:t xml:space="preserve">Equation </w:t>
      </w:r>
      <w:r w:rsidR="005B0D4C" w:rsidRPr="005B0D4C">
        <w:t>(</w:t>
      </w:r>
      <w:r w:rsidR="006E5F9C">
        <w:t xml:space="preserve">Equation </w:t>
      </w:r>
      <w:r w:rsidR="005B0D4C" w:rsidRPr="005B0D4C">
        <w:t xml:space="preserve">4) from the metabolic theory of ecology (MTE) to make the resource turnover, metabolic, ingestion, and mortality rates temperature dependent.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5B0D4C" w:rsidRPr="005B0D4C">
        <w:t xml:space="preserve"> is the reference temperature at which the parameters were calculated, </w:t>
      </w:r>
      <w:r w:rsidR="005B0D4C" w:rsidRPr="005B0D4C">
        <w:rPr>
          <w:i/>
          <w:iCs/>
        </w:rPr>
        <w:t>k</w:t>
      </w:r>
      <w:r w:rsidR="005B0D4C" w:rsidRPr="005B0D4C">
        <w:t xml:space="preserve"> is the Boltzmann constant, and </w:t>
      </w:r>
      <w:r w:rsidR="005B0D4C" w:rsidRPr="005B0D4C">
        <w:rPr>
          <w:i/>
          <w:iCs/>
        </w:rPr>
        <w:t xml:space="preserve">E </w:t>
      </w:r>
      <w:r w:rsidR="005B0D4C" w:rsidRPr="005B0D4C">
        <w:t xml:space="preserve">is the activation energy.  </w:t>
      </w:r>
    </w:p>
    <w:p w14:paraId="094D45D2" w14:textId="76990FDD" w:rsidR="005B0D4C"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ctrlPr>
                        <w:rPr>
                          <w:rFonts w:ascii="Cambria Math" w:hAnsi="Cambria Math"/>
                          <w:i/>
                        </w:rPr>
                      </m:ctrlPr>
                    </m:num>
                    <m:den>
                      <m:r>
                        <w:rPr>
                          <w:rFonts w:ascii="Cambria Math" w:hAnsi="Cambria Math"/>
                        </w:rPr>
                        <m:t>kT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sup>
              </m:sSup>
              <m:r>
                <w:rPr>
                  <w:rFonts w:ascii="Cambria Math" w:hAnsi="Cambria Math"/>
                </w:rPr>
                <m:t>#</m:t>
              </m:r>
              <m:d>
                <m:dPr>
                  <m:ctrlPr>
                    <w:rPr>
                      <w:rFonts w:ascii="Cambria Math" w:hAnsi="Cambria Math"/>
                      <w:i/>
                    </w:rPr>
                  </m:ctrlPr>
                </m:dPr>
                <m:e>
                  <m:r>
                    <w:rPr>
                      <w:rFonts w:ascii="Cambria Math" w:hAnsi="Cambria Math"/>
                    </w:rPr>
                    <m:t>4</m:t>
                  </m:r>
                </m:e>
              </m:d>
            </m:e>
          </m:eqArr>
        </m:oMath>
      </m:oMathPara>
    </w:p>
    <w:p w14:paraId="5D39BC9D" w14:textId="75E8E4CD" w:rsidR="005B0D4C" w:rsidRDefault="005B0D4C" w:rsidP="009D6A01">
      <w:pPr>
        <w:spacing w:after="0" w:line="480" w:lineRule="auto"/>
      </w:pPr>
      <w:r w:rsidRPr="005B0D4C">
        <w:lastRenderedPageBreak/>
        <w:t>Ingestion rate (</w:t>
      </w:r>
      <w:r w:rsidR="006E5F9C">
        <w:t xml:space="preserve">Equation </w:t>
      </w:r>
      <w:r w:rsidRPr="005B0D4C">
        <w:t xml:space="preserve">5) is dependent on an organism’s encounter rate </w:t>
      </w:r>
      <w:r w:rsidR="00B713EE">
        <w:t>(</w:t>
      </w:r>
      <w:r w:rsidR="006E5F9C">
        <w:t xml:space="preserve">Equation </w:t>
      </w:r>
      <w:r w:rsidR="00B713EE">
        <w:t xml:space="preserve">6) </w:t>
      </w:r>
      <w:r w:rsidRPr="005B0D4C">
        <w:t>and maximum ingestion rate</w:t>
      </w:r>
      <w:r w:rsidR="00B713EE">
        <w:t xml:space="preserve"> (</w:t>
      </w:r>
      <w:r w:rsidR="006E5F9C">
        <w:t xml:space="preserve">Equation </w:t>
      </w:r>
      <w:r w:rsidR="00325051">
        <w:t>7</w:t>
      </w:r>
      <w:r w:rsidR="00B713EE">
        <w:t>)</w:t>
      </w:r>
      <w:r w:rsidRPr="005B0D4C">
        <w:t xml:space="preserve">. </w:t>
      </w:r>
      <w:r w:rsidR="00900453" w:rsidRPr="005B0D4C">
        <w:t xml:space="preserve">The maximum ingestion rate is dependent on a temperature dependence term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900453" w:rsidRPr="005B0D4C">
        <w:t xml:space="preserve"> and the allometric scalar and exponent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900453" w:rsidRPr="005B0D4C">
        <w:t xml:space="preserve"> and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00900453" w:rsidRPr="005B0D4C">
        <w:t>).</w:t>
      </w:r>
      <w:r w:rsidR="00900453">
        <w:t xml:space="preserve"> </w:t>
      </w:r>
      <w:r w:rsidRPr="005B0D4C">
        <w:t xml:space="preserve">The encounter rate is dependent on the attack rate </w:t>
      </w:r>
      <m:oMath>
        <m:sSub>
          <m:sSubPr>
            <m:ctrlPr>
              <w:rPr>
                <w:rFonts w:ascii="Cambria Math" w:hAnsi="Cambria Math"/>
                <w:i/>
              </w:rPr>
            </m:ctrlPr>
          </m:sSubPr>
          <m:e>
            <m:r>
              <w:rPr>
                <w:rFonts w:ascii="Cambria Math" w:hAnsi="Cambria Math"/>
              </w:rPr>
              <m:t>a</m:t>
            </m:r>
          </m:e>
          <m:sub>
            <m:r>
              <w:rPr>
                <w:rFonts w:ascii="Cambria Math" w:hAnsi="Cambria Math"/>
              </w:rPr>
              <m:t>J,A</m:t>
            </m:r>
          </m:sub>
        </m:sSub>
      </m:oMath>
      <w:r w:rsidRPr="005B0D4C">
        <w:t xml:space="preserve"> </w:t>
      </w:r>
      <w:r w:rsidR="00CF12BA" w:rsidRPr="005B0D4C">
        <w:t>(</w:t>
      </w:r>
      <w:r w:rsidR="006E5F9C">
        <w:t xml:space="preserve">Equation </w:t>
      </w:r>
      <w:r w:rsidR="00D55A13">
        <w:t>8</w:t>
      </w:r>
      <w:r w:rsidR="00CF12BA" w:rsidRPr="005B0D4C">
        <w:t xml:space="preserve">) </w:t>
      </w:r>
      <w:r w:rsidRPr="005B0D4C">
        <w:t xml:space="preserve">and the resource density </w:t>
      </w:r>
      <w:r w:rsidRPr="005B0D4C">
        <w:rPr>
          <w:i/>
          <w:iCs/>
        </w:rPr>
        <w:t>R</w:t>
      </w:r>
      <w:r w:rsidRPr="005B0D4C">
        <w:t xml:space="preserve">. The attack rate is composed of a temperature dependence component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B0D4C">
        <w:t xml:space="preserve">, the maximum attack rate </w:t>
      </w:r>
      <m:oMath>
        <m:acc>
          <m:accPr>
            <m:ctrlPr>
              <w:rPr>
                <w:rFonts w:ascii="Cambria Math" w:hAnsi="Cambria Math"/>
                <w:i/>
              </w:rPr>
            </m:ctrlPr>
          </m:accPr>
          <m:e>
            <m:r>
              <w:rPr>
                <w:rFonts w:ascii="Cambria Math" w:hAnsi="Cambria Math"/>
              </w:rPr>
              <m:t>A</m:t>
            </m:r>
          </m:e>
        </m:acc>
      </m:oMath>
      <w:r w:rsidRPr="005B0D4C">
        <w:t xml:space="preserve">, the relationship between the organism’s mass </w:t>
      </w:r>
      <m:oMath>
        <m:sSub>
          <m:sSubPr>
            <m:ctrlPr>
              <w:rPr>
                <w:rFonts w:ascii="Cambria Math" w:hAnsi="Cambria Math"/>
                <w:i/>
              </w:rPr>
            </m:ctrlPr>
          </m:sSubPr>
          <m:e>
            <m:r>
              <w:rPr>
                <w:rFonts w:ascii="Cambria Math" w:hAnsi="Cambria Math"/>
              </w:rPr>
              <m:t>m</m:t>
            </m:r>
          </m:e>
          <m:sub>
            <m:r>
              <w:rPr>
                <w:rFonts w:ascii="Cambria Math" w:hAnsi="Cambria Math"/>
              </w:rPr>
              <m:t>J,A</m:t>
            </m:r>
          </m:sub>
        </m:sSub>
      </m:oMath>
      <w:r w:rsidRPr="005B0D4C">
        <w:t xml:space="preserve"> and its optimal mass for feeding </w:t>
      </w:r>
      <m:oMath>
        <m:sSub>
          <m:sSubPr>
            <m:ctrlPr>
              <w:rPr>
                <w:rFonts w:ascii="Cambria Math" w:hAnsi="Cambria Math"/>
                <w:i/>
              </w:rPr>
            </m:ctrlPr>
          </m:sSubPr>
          <m:e>
            <m:r>
              <w:rPr>
                <w:rFonts w:ascii="Cambria Math" w:hAnsi="Cambria Math"/>
              </w:rPr>
              <m:t>m</m:t>
            </m:r>
          </m:e>
          <m:sub>
            <m:r>
              <w:rPr>
                <w:rFonts w:ascii="Cambria Math" w:hAnsi="Cambria Math"/>
              </w:rPr>
              <m:t>opt</m:t>
            </m:r>
          </m:sub>
        </m:sSub>
      </m:oMath>
      <w:r w:rsidRPr="005B0D4C">
        <w:t xml:space="preserve">, and the allometric exponent </w:t>
      </w:r>
      <m:oMath>
        <m:r>
          <w:rPr>
            <w:rFonts w:ascii="Cambria Math" w:hAnsi="Cambria Math"/>
          </w:rPr>
          <m:t>α</m:t>
        </m:r>
      </m:oMath>
      <w:r w:rsidR="00C816C1">
        <w:t xml:space="preserve"> (</w:t>
      </w:r>
      <w:commentRangeStart w:id="24"/>
      <w:r w:rsidR="00C816C1">
        <w:t>Persson 1998</w:t>
      </w:r>
      <w:commentRangeEnd w:id="24"/>
      <w:r w:rsidR="004B4510">
        <w:rPr>
          <w:rStyle w:val="CommentReference"/>
          <w:rFonts w:ascii="Arial" w:eastAsia="Arial" w:hAnsi="Arial" w:cs="Arial"/>
          <w:kern w:val="0"/>
          <w:lang w:val="en" w:eastAsia="en-US"/>
          <w14:ligatures w14:val="none"/>
        </w:rPr>
        <w:commentReference w:id="24"/>
      </w:r>
      <w:r w:rsidR="00C816C1">
        <w:t>)</w:t>
      </w:r>
      <w:r w:rsidRPr="005B0D4C">
        <w:t xml:space="preserve">. </w:t>
      </w:r>
    </w:p>
    <w:p w14:paraId="0B05CA8D" w14:textId="4EB669A4" w:rsidR="005B0D4C"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num>
                <m:den>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num>
                    <m:den>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den>
                  </m:f>
                </m:den>
              </m:f>
              <m:r>
                <w:rPr>
                  <w:rFonts w:ascii="Cambria Math" w:hAnsi="Cambria Math"/>
                </w:rPr>
                <m:t>#</m:t>
              </m:r>
              <m:d>
                <m:dPr>
                  <m:ctrlPr>
                    <w:rPr>
                      <w:rFonts w:ascii="Cambria Math" w:hAnsi="Cambria Math"/>
                      <w:i/>
                    </w:rPr>
                  </m:ctrlPr>
                </m:dPr>
                <m:e>
                  <m:r>
                    <w:rPr>
                      <w:rFonts w:ascii="Cambria Math" w:hAnsi="Cambria Math"/>
                    </w:rPr>
                    <m:t>5</m:t>
                  </m:r>
                </m:e>
              </m:d>
            </m:e>
          </m:eqArr>
        </m:oMath>
      </m:oMathPara>
    </w:p>
    <w:p w14:paraId="78382BD5" w14:textId="0F9290BE"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19958AE2" w14:textId="6C8E4295" w:rsidR="00FC4579"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ε</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ε</m:t>
                      </m:r>
                    </m:e>
                    <m:sub>
                      <m:r>
                        <m:rPr>
                          <m:sty m:val="p"/>
                        </m:rPr>
                        <w:rPr>
                          <w:rFonts w:ascii="Cambria Math" w:hAnsi="Cambria Math"/>
                        </w:rPr>
                        <m:t>2</m:t>
                      </m:r>
                    </m:sub>
                  </m:sSub>
                </m:sup>
              </m:sSup>
              <m:r>
                <w:rPr>
                  <w:rFonts w:ascii="Cambria Math" w:hAnsi="Cambria Math"/>
                </w:rPr>
                <m:t>#</m:t>
              </m:r>
              <m:d>
                <m:dPr>
                  <m:ctrlPr>
                    <w:rPr>
                      <w:rFonts w:ascii="Cambria Math" w:hAnsi="Cambria Math"/>
                      <w:i/>
                    </w:rPr>
                  </m:ctrlPr>
                </m:dPr>
                <m:e>
                  <m:r>
                    <w:rPr>
                      <w:rFonts w:ascii="Cambria Math" w:hAnsi="Cambria Math"/>
                    </w:rPr>
                    <m:t>7</m:t>
                  </m:r>
                </m:e>
              </m:d>
            </m:e>
          </m:eqArr>
        </m:oMath>
      </m:oMathPara>
    </w:p>
    <w:p w14:paraId="1DF67574" w14:textId="4A231682" w:rsidR="005B0D4C"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acc>
                    <m:accPr>
                      <m:ctrlPr>
                        <w:rPr>
                          <w:rFonts w:ascii="Cambria Math" w:hAnsi="Cambria Math"/>
                        </w:rPr>
                      </m:ctrlPr>
                    </m:accPr>
                    <m:e>
                      <m:r>
                        <w:rPr>
                          <w:rFonts w:ascii="Cambria Math" w:hAnsi="Cambria Math"/>
                        </w:rPr>
                        <m:t>A</m:t>
                      </m:r>
                    </m:e>
                  </m:acc>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e>
                      </m:d>
                    </m:sup>
                  </m:sSup>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8</m:t>
                  </m:r>
                </m:e>
              </m:d>
            </m:e>
          </m:eqArr>
        </m:oMath>
      </m:oMathPara>
    </w:p>
    <w:p w14:paraId="139C777E" w14:textId="11CC2320" w:rsidR="005B0D4C" w:rsidRDefault="005B0D4C" w:rsidP="009D6A01">
      <w:pPr>
        <w:spacing w:after="0" w:line="480" w:lineRule="auto"/>
      </w:pPr>
      <w:r w:rsidRPr="005B0D4C">
        <w:t>Net biomass production</w:t>
      </w:r>
      <w:r w:rsidR="002A0FCB">
        <w:t xml:space="preserve"> (</w:t>
      </w:r>
      <w:r w:rsidR="006E5F9C">
        <w:t xml:space="preserve">Equation </w:t>
      </w:r>
      <w:r w:rsidR="002A0FCB">
        <w:t>9)</w:t>
      </w:r>
      <w:r w:rsidRPr="005B0D4C">
        <w:t xml:space="preserve"> is calculated as ingestion </w:t>
      </w:r>
      <w:r w:rsidR="00CB53B0">
        <w:t>multiplied by</w:t>
      </w:r>
      <w:r w:rsidR="00CB53B0" w:rsidRPr="005B0D4C">
        <w:t xml:space="preserve"> </w:t>
      </w:r>
      <w:r w:rsidRPr="005B0D4C">
        <w:t xml:space="preserve">assimilation efficiency </w:t>
      </w:r>
      <m:oMath>
        <m:r>
          <w:rPr>
            <w:rFonts w:ascii="Cambria Math" w:hAnsi="Cambria Math"/>
          </w:rPr>
          <m:t>σ</m:t>
        </m:r>
      </m:oMath>
      <w:r w:rsidRPr="005B0D4C">
        <w:t xml:space="preserve"> minus metaboli</w:t>
      </w:r>
      <w:r w:rsidR="00B06572">
        <w:t>c costs</w:t>
      </w:r>
      <w:r w:rsidR="006D6800">
        <w:t xml:space="preserve"> (</w:t>
      </w:r>
      <w:r w:rsidR="006E5F9C">
        <w:t xml:space="preserve">Equation </w:t>
      </w:r>
      <w:r w:rsidR="006D6800">
        <w:t xml:space="preserve">10; </w:t>
      </w:r>
      <w:r w:rsidRPr="005B0D4C">
        <w:t xml:space="preserve">where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5B0D4C">
        <w:t xml:space="preserve"> and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Pr="005B0D4C">
        <w:t xml:space="preserve"> are the allometric scalar and exponent for the metabolic rate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5B0D4C">
        <w:t xml:space="preserve"> adds temperature dependence). Juveniles mature into adults </w:t>
      </w:r>
      <w:r w:rsidR="004B4510">
        <w:t xml:space="preserve">according to the maturation function </w:t>
      </w:r>
      <w:r w:rsidRPr="005B0D4C">
        <w:t>(</w:t>
      </w:r>
      <w:r w:rsidR="006E5F9C">
        <w:t xml:space="preserve">Equation </w:t>
      </w:r>
      <w:r w:rsidRPr="005B0D4C">
        <w:t>11)</w:t>
      </w:r>
      <w:r w:rsidR="004B4510">
        <w:t xml:space="preserve">, </w:t>
      </w:r>
      <w:r w:rsidRPr="005B0D4C">
        <w:t xml:space="preserve">where </w:t>
      </w:r>
      <w:r w:rsidRPr="005B0D4C">
        <w:rPr>
          <w:i/>
          <w:iCs/>
        </w:rPr>
        <w:t xml:space="preserve">z </w:t>
      </w:r>
      <w:r w:rsidRPr="005B0D4C">
        <w:t>is the size ratio of egg</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rsidR="00B06572">
        <w:t xml:space="preserve"> </w:t>
      </w:r>
      <w:r w:rsidRPr="005B0D4C">
        <w:t>to adult</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mat</m:t>
            </m:r>
          </m:sub>
        </m:sSub>
      </m:oMath>
      <w:r w:rsidRPr="005B0D4C">
        <w:t xml:space="preserve">. Biomass loss from mortality </w:t>
      </w:r>
      <w:r w:rsidR="00255598">
        <w:t>(</w:t>
      </w:r>
      <w:r w:rsidR="006E5F9C">
        <w:t>Equation</w:t>
      </w:r>
      <w:r w:rsidRPr="005B0D4C">
        <w:t xml:space="preserve"> 12</w:t>
      </w:r>
      <w:r w:rsidR="00255598">
        <w:t>) is temperature- and mas</w:t>
      </w:r>
      <w:r w:rsidR="00685F48">
        <w:t>s</w:t>
      </w:r>
      <w:r w:rsidR="00255598">
        <w:t>-dependent,</w:t>
      </w:r>
      <w:r w:rsidRPr="005B0D4C">
        <w:t xml:space="preserve"> </w:t>
      </w:r>
      <w:r w:rsidRPr="005B0D4C">
        <w:lastRenderedPageBreak/>
        <w:t xml:space="preserve">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Pr="005B0D4C">
        <w:t xml:space="preserve">and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Pr="005B0D4C">
        <w:t xml:space="preserve"> are the allometric scalar and exponent for the mortality rate, and </w:t>
      </w:r>
      <m:oMath>
        <m:sSub>
          <m:sSubPr>
            <m:ctrlPr>
              <w:rPr>
                <w:rFonts w:ascii="Cambria Math" w:hAnsi="Cambria Math"/>
                <w:i/>
              </w:rPr>
            </m:ctrlPr>
          </m:sSubPr>
          <m:e>
            <m:r>
              <w:rPr>
                <w:rFonts w:ascii="Cambria Math" w:hAnsi="Cambria Math"/>
              </w:rPr>
              <m:t>r</m:t>
            </m:r>
          </m:e>
          <m:sub>
            <m:r>
              <w:rPr>
                <w:rFonts w:ascii="Cambria Math" w:hAnsi="Cambria Math"/>
              </w:rPr>
              <m:t>μ</m:t>
            </m:r>
          </m:sub>
        </m:sSub>
      </m:oMath>
      <w:r w:rsidRPr="005B0D4C">
        <w:t xml:space="preserve"> adds temperature dependence to the mortality rate.</w:t>
      </w:r>
    </w:p>
    <w:p w14:paraId="58733825" w14:textId="34DF71C0"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σI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m:t>
              </m:r>
              <m:d>
                <m:dPr>
                  <m:ctrlPr>
                    <w:rPr>
                      <w:rFonts w:ascii="Cambria Math" w:hAnsi="Cambria Math"/>
                    </w:rPr>
                  </m:ctrlPr>
                </m:dPr>
                <m:e>
                  <m:r>
                    <m:rPr>
                      <m:sty m:val="p"/>
                    </m:rPr>
                    <w:rPr>
                      <w:rFonts w:ascii="Cambria Math" w:hAnsi="Cambria Math"/>
                    </w:rPr>
                    <m:t>9</m:t>
                  </m:r>
                </m:e>
              </m:d>
              <m:ctrlPr>
                <w:rPr>
                  <w:rFonts w:ascii="Cambria Math" w:hAnsi="Cambria Math"/>
                  <w:i/>
                </w:rPr>
              </m:ctrlPr>
            </m:e>
          </m:eqArr>
        </m:oMath>
      </m:oMathPara>
    </w:p>
    <w:p w14:paraId="573DCA77" w14:textId="354A041C"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&gt;0;0 </m:t>
              </m:r>
              <m:r>
                <w:rPr>
                  <w:rFonts w:ascii="Cambria Math" w:hAnsi="Cambria Math"/>
                </w:rPr>
                <m:t>otherwise#</m:t>
              </m:r>
              <m:d>
                <m:dPr>
                  <m:ctrlPr>
                    <w:rPr>
                      <w:rFonts w:ascii="Cambria Math" w:hAnsi="Cambria Math"/>
                    </w:rPr>
                  </m:ctrlPr>
                </m:dPr>
                <m:e>
                  <m:r>
                    <m:rPr>
                      <m:sty m:val="p"/>
                    </m:rPr>
                    <w:rPr>
                      <w:rFonts w:ascii="Cambria Math" w:hAnsi="Cambria Math"/>
                    </w:rPr>
                    <m:t>10</m:t>
                  </m:r>
                </m:e>
              </m:d>
              <m:ctrlPr>
                <w:rPr>
                  <w:rFonts w:ascii="Cambria Math" w:hAnsi="Cambria Math"/>
                  <w:i/>
                </w:rPr>
              </m:ctrlPr>
            </m:e>
          </m:eqArr>
        </m:oMath>
      </m:oMathPara>
    </w:p>
    <w:p w14:paraId="29B1B836" w14:textId="5F342611" w:rsidR="00965B8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ρ</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ρ</m:t>
                      </m:r>
                    </m:e>
                    <m:sub>
                      <m:r>
                        <m:rPr>
                          <m:sty m:val="p"/>
                        </m:rPr>
                        <w:rPr>
                          <w:rFonts w:ascii="Cambria Math" w:hAnsi="Cambria Math"/>
                        </w:rPr>
                        <m:t>2</m:t>
                      </m:r>
                    </m:sub>
                  </m:sSub>
                </m:sup>
              </m:sSup>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oMath>
      </m:oMathPara>
    </w:p>
    <w:p w14:paraId="788D2E10" w14:textId="7F8B0E52" w:rsidR="005B0D4C" w:rsidRPr="005C45B4" w:rsidRDefault="00000000" w:rsidP="009D6A01">
      <w:pPr>
        <w:pStyle w:val="NoSpacing"/>
        <w:spacing w:after="0" w:line="480" w:lineRule="auto"/>
      </w:pPr>
      <m:oMathPara>
        <m:oMath>
          <m:eqArr>
            <m:eqArrPr>
              <m:maxDist m:val="1"/>
              <m:ctrlPr>
                <w:rPr>
                  <w:rFonts w:ascii="Cambria Math" w:hAnsi="Cambria Math"/>
                </w:rPr>
              </m:ctrlPr>
            </m:eqArrPr>
            <m:e>
              <m:r>
                <w:rPr>
                  <w:rFonts w:ascii="Cambria Math" w:hAnsi="Cambria Math"/>
                </w:rPr>
                <m:t>γ</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num>
                <m:den>
                  <m:r>
                    <m:rPr>
                      <m:sty m:val="p"/>
                    </m:rPr>
                    <w:rPr>
                      <w:rFonts w:ascii="Cambria Math" w:hAnsi="Cambria Math"/>
                    </w:rPr>
                    <m:t>1-</m:t>
                  </m:r>
                  <m:sSup>
                    <m:sSupPr>
                      <m:ctrlPr>
                        <w:rPr>
                          <w:rFonts w:ascii="Cambria Math" w:hAnsi="Cambria Math"/>
                        </w:rPr>
                      </m:ctrlPr>
                    </m:sSupPr>
                    <m:e>
                      <m:r>
                        <w:rPr>
                          <w:rFonts w:ascii="Cambria Math" w:hAnsi="Cambria Math"/>
                        </w:rPr>
                        <m:t>z</m:t>
                      </m:r>
                    </m:e>
                    <m:sup>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num>
                        <m:den>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den>
                      </m:f>
                    </m:sup>
                  </m:sSup>
                </m:den>
              </m:f>
              <m:r>
                <w:rPr>
                  <w:rFonts w:ascii="Cambria Math" w:hAnsi="Cambria Math"/>
                </w:rPr>
                <m:t>#</m:t>
              </m:r>
              <m:d>
                <m:dPr>
                  <m:ctrlPr>
                    <w:rPr>
                      <w:rFonts w:ascii="Cambria Math" w:hAnsi="Cambria Math"/>
                    </w:rPr>
                  </m:ctrlPr>
                </m:dPr>
                <m:e>
                  <m:r>
                    <m:rPr>
                      <m:sty m:val="p"/>
                    </m:rPr>
                    <w:rPr>
                      <w:rFonts w:ascii="Cambria Math" w:hAnsi="Cambria Math"/>
                    </w:rPr>
                    <m:t>12</m:t>
                  </m:r>
                </m:e>
              </m:d>
              <m:ctrlPr>
                <w:rPr>
                  <w:rFonts w:ascii="Cambria Math" w:hAnsi="Cambria Math"/>
                  <w:i/>
                </w:rPr>
              </m:ctrlPr>
            </m:e>
          </m:eqArr>
        </m:oMath>
      </m:oMathPara>
    </w:p>
    <w:p w14:paraId="6D1151C4" w14:textId="70599891"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μ</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φ</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φ</m:t>
                      </m:r>
                    </m:e>
                    <m:sub>
                      <m:r>
                        <m:rPr>
                          <m:sty m:val="p"/>
                        </m:rPr>
                        <w:rPr>
                          <w:rFonts w:ascii="Cambria Math" w:hAnsi="Cambria Math"/>
                        </w:rPr>
                        <m:t>2</m:t>
                      </m:r>
                    </m:sub>
                  </m:sSub>
                </m:sup>
              </m:sSup>
              <m:r>
                <w:rPr>
                  <w:rFonts w:ascii="Cambria Math" w:hAnsi="Cambria Math"/>
                </w:rPr>
                <m:t>#</m:t>
              </m:r>
              <m:d>
                <m:dPr>
                  <m:ctrlPr>
                    <w:rPr>
                      <w:rFonts w:ascii="Cambria Math" w:hAnsi="Cambria Math"/>
                    </w:rPr>
                  </m:ctrlPr>
                </m:dPr>
                <m:e>
                  <m:r>
                    <m:rPr>
                      <m:sty m:val="p"/>
                    </m:rPr>
                    <w:rPr>
                      <w:rFonts w:ascii="Cambria Math" w:hAnsi="Cambria Math"/>
                    </w:rPr>
                    <m:t>13</m:t>
                  </m:r>
                </m:e>
              </m:d>
              <m:ctrlPr>
                <w:rPr>
                  <w:rFonts w:ascii="Cambria Math" w:hAnsi="Cambria Math"/>
                  <w:i/>
                </w:rPr>
              </m:ctrlPr>
            </m:e>
          </m:eqArr>
        </m:oMath>
      </m:oMathPara>
    </w:p>
    <w:p w14:paraId="550C3348" w14:textId="77777777" w:rsidR="003A1ACD" w:rsidRPr="003A1ACD" w:rsidRDefault="003A1ACD" w:rsidP="009D6A01">
      <w:pPr>
        <w:pStyle w:val="NoSpacing"/>
        <w:spacing w:after="0" w:line="480" w:lineRule="auto"/>
      </w:pPr>
    </w:p>
    <w:p w14:paraId="4C7ABF4B" w14:textId="7E96BAEF" w:rsidR="005B0D4C" w:rsidRPr="00C41F72" w:rsidRDefault="00157D25" w:rsidP="009D6A01">
      <w:pPr>
        <w:pStyle w:val="Heading3"/>
        <w:spacing w:after="0"/>
        <w:rPr>
          <w:b w:val="0"/>
          <w:bCs w:val="0"/>
          <w:sz w:val="28"/>
          <w:szCs w:val="28"/>
        </w:rPr>
      </w:pPr>
      <w:bookmarkStart w:id="25" w:name="_Toc153492744"/>
      <w:r w:rsidRPr="00C41F72">
        <w:rPr>
          <w:b w:val="0"/>
          <w:bCs w:val="0"/>
          <w:sz w:val="28"/>
          <w:szCs w:val="28"/>
        </w:rPr>
        <w:t xml:space="preserve"> </w:t>
      </w:r>
      <w:r w:rsidRPr="00C41F72">
        <w:rPr>
          <w:b w:val="0"/>
          <w:bCs w:val="0"/>
          <w:sz w:val="28"/>
          <w:szCs w:val="28"/>
        </w:rPr>
        <w:tab/>
      </w:r>
      <w:r w:rsidR="005B0D4C" w:rsidRPr="00C41F72">
        <w:rPr>
          <w:b w:val="0"/>
          <w:bCs w:val="0"/>
          <w:sz w:val="28"/>
          <w:szCs w:val="28"/>
        </w:rPr>
        <w:t>MODEL PARAMETERIZATION</w:t>
      </w:r>
      <w:bookmarkEnd w:id="25"/>
      <w:r w:rsidR="005B0D4C" w:rsidRPr="00C41F72">
        <w:rPr>
          <w:b w:val="0"/>
          <w:bCs w:val="0"/>
          <w:sz w:val="28"/>
          <w:szCs w:val="28"/>
        </w:rPr>
        <w:t xml:space="preserve"> </w:t>
      </w:r>
    </w:p>
    <w:p w14:paraId="5A4CE87A" w14:textId="77777777" w:rsidR="00F9152D" w:rsidRPr="00F9152D" w:rsidRDefault="00F9152D" w:rsidP="00F9418A">
      <w:pPr>
        <w:spacing w:after="0"/>
        <w:ind w:firstLine="0"/>
        <w:rPr>
          <w:sz w:val="28"/>
          <w:szCs w:val="28"/>
        </w:rPr>
      </w:pPr>
    </w:p>
    <w:p w14:paraId="329D6FAA" w14:textId="465D9982" w:rsidR="005B0D4C" w:rsidRDefault="005B0D4C" w:rsidP="002955E1">
      <w:pPr>
        <w:spacing w:after="0" w:line="480" w:lineRule="auto"/>
        <w:ind w:firstLine="0"/>
        <w:rPr>
          <w:ins w:id="26" w:author="Max Lindmark" w:date="2025-04-25T09:57:00Z" w16du:dateUtc="2025-04-25T07:57:00Z"/>
        </w:rPr>
      </w:pPr>
      <w:commentRangeStart w:id="27"/>
      <w:commentRangeStart w:id="28"/>
      <w:r w:rsidRPr="005B0D4C">
        <w:t xml:space="preserve">Most of the parameters in the model were obtained from the literature for either </w:t>
      </w:r>
      <w:r w:rsidRPr="005B0D4C">
        <w:rPr>
          <w:i/>
          <w:iCs/>
        </w:rPr>
        <w:t>Calanus</w:t>
      </w:r>
      <w:r w:rsidR="00D66479">
        <w:rPr>
          <w:i/>
          <w:iCs/>
        </w:rPr>
        <w:t xml:space="preserve"> </w:t>
      </w:r>
      <w:r w:rsidR="00D66479">
        <w:t>spp.</w:t>
      </w:r>
      <w:r w:rsidRPr="005B0D4C">
        <w:rPr>
          <w:i/>
          <w:iCs/>
        </w:rPr>
        <w:t xml:space="preserve"> </w:t>
      </w:r>
      <w:r w:rsidRPr="005B0D4C">
        <w:t xml:space="preserve">or other copepods (see </w:t>
      </w:r>
      <w:r w:rsidR="00157D25">
        <w:t>T</w:t>
      </w:r>
      <w:r w:rsidRPr="005B0D4C">
        <w:t xml:space="preserve">able 1). </w:t>
      </w:r>
      <w:commentRangeEnd w:id="27"/>
      <w:r w:rsidR="00F14118">
        <w:rPr>
          <w:rStyle w:val="CommentReference"/>
          <w:rFonts w:ascii="Arial" w:eastAsia="Arial" w:hAnsi="Arial" w:cs="Arial"/>
          <w:kern w:val="0"/>
          <w:lang w:val="en" w:eastAsia="en-US"/>
          <w14:ligatures w14:val="none"/>
        </w:rPr>
        <w:commentReference w:id="27"/>
      </w:r>
      <w:commentRangeEnd w:id="28"/>
      <w:r w:rsidR="00B06572">
        <w:rPr>
          <w:rStyle w:val="CommentReference"/>
          <w:rFonts w:ascii="Arial" w:eastAsia="Arial" w:hAnsi="Arial" w:cs="Arial"/>
          <w:kern w:val="0"/>
          <w:lang w:val="en" w:eastAsia="en-US"/>
          <w14:ligatures w14:val="none"/>
        </w:rPr>
        <w:commentReference w:id="28"/>
      </w:r>
      <w:r w:rsidR="00166465">
        <w:t>For the allometric scalar and exponent</w:t>
      </w:r>
      <w:r w:rsidR="00843241">
        <w:t>s</w:t>
      </w:r>
      <w:r w:rsidR="00166465">
        <w:t xml:space="preserve"> for the </w:t>
      </w:r>
      <w:r w:rsidR="00166465" w:rsidRPr="000112D7">
        <w:rPr>
          <w:rFonts w:eastAsia="Arial"/>
        </w:rPr>
        <w:t xml:space="preserve">maximum ingestion </w:t>
      </w:r>
      <w:r w:rsidR="00166465">
        <w:rPr>
          <w:rFonts w:eastAsia="Arial"/>
        </w:rPr>
        <w:t xml:space="preserve">and metabolic rates, estimates were derived from linear regressions of log transformed rate </w:t>
      </w:r>
      <w:r w:rsidR="001E0860">
        <w:rPr>
          <w:rFonts w:eastAsia="Arial"/>
        </w:rPr>
        <w:t xml:space="preserve">data </w:t>
      </w:r>
      <w:r w:rsidR="00166465">
        <w:rPr>
          <w:rFonts w:eastAsia="Arial"/>
        </w:rPr>
        <w:t xml:space="preserve">and mass data from </w:t>
      </w:r>
      <w:r w:rsidR="00166465" w:rsidRPr="000112D7">
        <w:rPr>
          <w:rFonts w:eastAsia="Arial"/>
        </w:rPr>
        <w:t xml:space="preserve">Saiz and Calbet </w:t>
      </w:r>
      <w:r w:rsidR="00166465">
        <w:rPr>
          <w:rFonts w:eastAsia="Arial"/>
        </w:rPr>
        <w:t>(</w:t>
      </w:r>
      <w:r w:rsidR="00166465" w:rsidRPr="000112D7">
        <w:rPr>
          <w:rFonts w:eastAsia="Arial"/>
        </w:rPr>
        <w:t>2007</w:t>
      </w:r>
      <w:r w:rsidR="00FE48BB">
        <w:rPr>
          <w:rFonts w:eastAsia="Arial"/>
        </w:rPr>
        <w:t>; for maximum ingestion rate</w:t>
      </w:r>
      <w:r w:rsidR="002944B7">
        <w:rPr>
          <w:rFonts w:eastAsia="Arial"/>
        </w:rPr>
        <w:t xml:space="preserve"> at a reference temperature of </w:t>
      </w:r>
      <w:r w:rsidR="002944B7" w:rsidRPr="005B0D4C">
        <w:t>15°C</w:t>
      </w:r>
      <w:r w:rsidR="00166465" w:rsidRPr="000112D7">
        <w:rPr>
          <w:rFonts w:eastAsia="Arial"/>
        </w:rPr>
        <w:t>)</w:t>
      </w:r>
      <w:r w:rsidR="00166465">
        <w:rPr>
          <w:rFonts w:eastAsia="Arial"/>
        </w:rPr>
        <w:t xml:space="preserve"> and </w:t>
      </w:r>
      <w:r w:rsidR="00166465" w:rsidRPr="005B0D4C">
        <w:t xml:space="preserve">Ikeda et al. </w:t>
      </w:r>
      <w:r w:rsidR="00166465">
        <w:t>(</w:t>
      </w:r>
      <w:r w:rsidR="00166465" w:rsidRPr="005B0D4C">
        <w:t>2007</w:t>
      </w:r>
      <w:r w:rsidR="00FE48BB">
        <w:t>; for metabolic rate</w:t>
      </w:r>
      <w:r w:rsidR="003A1068">
        <w:t xml:space="preserve"> at a reference temperature of </w:t>
      </w:r>
      <w:r w:rsidR="003A1068" w:rsidRPr="005B0D4C">
        <w:t>2°C</w:t>
      </w:r>
      <w:r w:rsidR="00166465">
        <w:t>)</w:t>
      </w:r>
      <w:r w:rsidR="00166465">
        <w:rPr>
          <w:rFonts w:eastAsia="Arial"/>
        </w:rPr>
        <w:t>.</w:t>
      </w:r>
      <w:r w:rsidR="00166465">
        <w:t xml:space="preserve"> </w:t>
      </w:r>
      <w:r w:rsidRPr="005B0D4C">
        <w:t>For parameters that were not available</w:t>
      </w:r>
      <w:r w:rsidR="0090322E">
        <w:t xml:space="preserve"> </w:t>
      </w:r>
      <w:r w:rsidRPr="005B0D4C">
        <w:t>from the literature (</w:t>
      </w:r>
      <m:oMath>
        <m:r>
          <w:rPr>
            <w:rFonts w:ascii="Cambria Math" w:hAnsi="Cambria Math"/>
          </w:rPr>
          <m:t>δ</m:t>
        </m:r>
      </m:oMath>
      <w:r w:rsidRPr="005B0D4C">
        <w:rPr>
          <w:iCs/>
        </w:rPr>
        <w:t xml:space="preserve"> and</w:t>
      </w:r>
      <w:r w:rsidRPr="005B0D4C">
        <w:rPr>
          <w:i/>
        </w:rPr>
        <w:t xml:space="preserve"> m</w:t>
      </w:r>
      <w:r w:rsidRPr="005B0D4C">
        <w:rPr>
          <w:i/>
          <w:vertAlign w:val="subscript"/>
        </w:rPr>
        <w:t>opt</w:t>
      </w:r>
      <w:r w:rsidRPr="005B0D4C">
        <w:t xml:space="preserve">) either due to lack of information or broad observed ranges, these model parameters were fit to </w:t>
      </w:r>
      <w:r w:rsidRPr="005B0D4C">
        <w:rPr>
          <w:i/>
          <w:iCs/>
        </w:rPr>
        <w:t xml:space="preserve">Calanus </w:t>
      </w:r>
      <w:r w:rsidR="00D030D6">
        <w:t xml:space="preserve">spp. </w:t>
      </w:r>
      <w:r w:rsidRPr="005B0D4C">
        <w:t>biomass timeseries data</w:t>
      </w:r>
      <w:r w:rsidR="00CB53B0">
        <w:t xml:space="preserve"> (Fig 1)</w:t>
      </w:r>
      <w:r w:rsidRPr="005B0D4C">
        <w:t xml:space="preserve">. </w:t>
      </w:r>
      <w:commentRangeStart w:id="29"/>
      <w:commentRangeStart w:id="30"/>
      <w:commentRangeStart w:id="31"/>
      <w:r w:rsidRPr="005B0D4C">
        <w:t xml:space="preserve">For the resource turnover rate </w:t>
      </w:r>
      <m:oMath>
        <m:r>
          <w:rPr>
            <w:rFonts w:ascii="Cambria Math" w:hAnsi="Cambria Math"/>
          </w:rPr>
          <m:t>δ</m:t>
        </m:r>
      </m:oMath>
      <w:r w:rsidRPr="005B0D4C">
        <w:t xml:space="preserve">, </w:t>
      </w:r>
      <w:r w:rsidRPr="005B0D4C">
        <w:rPr>
          <w:shd w:val="clear" w:color="auto" w:fill="FFFFFF"/>
        </w:rPr>
        <w:t xml:space="preserve">Marañón et al. (2014) identified a range of values occurring in the ocean from under 0.1 to approximately 3.0. </w:t>
      </w:r>
      <w:commentRangeEnd w:id="29"/>
      <w:r w:rsidR="00995480">
        <w:rPr>
          <w:rStyle w:val="CommentReference"/>
          <w:rFonts w:ascii="Arial" w:eastAsia="Arial" w:hAnsi="Arial" w:cs="Arial"/>
          <w:kern w:val="0"/>
          <w:lang w:val="en" w:eastAsia="en-US"/>
          <w14:ligatures w14:val="none"/>
        </w:rPr>
        <w:commentReference w:id="29"/>
      </w:r>
      <w:commentRangeEnd w:id="30"/>
      <w:r w:rsidR="00B06572">
        <w:rPr>
          <w:rStyle w:val="CommentReference"/>
          <w:rFonts w:ascii="Arial" w:eastAsia="Arial" w:hAnsi="Arial" w:cs="Arial"/>
          <w:kern w:val="0"/>
          <w:lang w:val="en" w:eastAsia="en-US"/>
          <w14:ligatures w14:val="none"/>
        </w:rPr>
        <w:commentReference w:id="30"/>
      </w:r>
      <w:commentRangeEnd w:id="31"/>
      <w:r w:rsidR="00D144CD">
        <w:rPr>
          <w:rStyle w:val="CommentReference"/>
          <w:rFonts w:ascii="Arial" w:eastAsia="Arial" w:hAnsi="Arial" w:cs="Arial"/>
          <w:kern w:val="0"/>
          <w:lang w:val="en" w:eastAsia="en-US"/>
          <w14:ligatures w14:val="none"/>
        </w:rPr>
        <w:commentReference w:id="31"/>
      </w:r>
      <w:r w:rsidRPr="005B0D4C">
        <w:rPr>
          <w:shd w:val="clear" w:color="auto" w:fill="FFFFFF"/>
        </w:rPr>
        <w:t xml:space="preserve">We were unable to find a </w:t>
      </w:r>
      <w:r w:rsidRPr="005B0D4C">
        <w:rPr>
          <w:shd w:val="clear" w:color="auto" w:fill="FFFFFF"/>
        </w:rPr>
        <w:lastRenderedPageBreak/>
        <w:t xml:space="preserve">measure of the allometric exponent of attack rate </w:t>
      </w:r>
      <m:oMath>
        <m:r>
          <w:rPr>
            <w:rFonts w:ascii="Cambria Math" w:hAnsi="Cambria Math"/>
          </w:rPr>
          <m:t>α</m:t>
        </m:r>
      </m:oMath>
      <w:r w:rsidRPr="005B0D4C">
        <w:rPr>
          <w:shd w:val="clear" w:color="auto" w:fill="FFFFFF"/>
        </w:rPr>
        <w:t xml:space="preserve">, but </w:t>
      </w:r>
      <w:r w:rsidRPr="005B0D4C">
        <w:t>Hjelm and Persson (2001) identified a value of 0.75 in a zooplanktivorous fish which we used as a reference</w:t>
      </w:r>
      <w:r w:rsidR="00B06572">
        <w:t xml:space="preserve">, which is also in line with the general prediction from the MTE that biological rates scale </w:t>
      </w:r>
      <w:r w:rsidR="006A7A0A">
        <w:t>to the</w:t>
      </w:r>
      <w:r w:rsidR="00B06572">
        <w:t xml:space="preserve"> ¾ power of body size</w:t>
      </w:r>
      <w:r w:rsidRPr="005B0D4C">
        <w:t xml:space="preserve">. </w:t>
      </w:r>
      <w:r w:rsidR="002955E1">
        <w:t>T</w:t>
      </w:r>
      <w:r w:rsidRPr="005B0D4C">
        <w:t xml:space="preserve">he optimal feeding size for </w:t>
      </w:r>
      <w:r w:rsidRPr="005B0D4C">
        <w:rPr>
          <w:i/>
          <w:iCs/>
        </w:rPr>
        <w:t>Calanus</w:t>
      </w:r>
      <w:r w:rsidR="000074B9">
        <w:rPr>
          <w:i/>
          <w:iCs/>
        </w:rPr>
        <w:t xml:space="preserve"> </w:t>
      </w:r>
      <w:r w:rsidR="000074B9">
        <w:t>spp.</w:t>
      </w:r>
      <w:r w:rsidRPr="005B0D4C">
        <w:rPr>
          <w:i/>
          <w:iCs/>
        </w:rPr>
        <w:t xml:space="preserve"> </w:t>
      </w:r>
      <w:r w:rsidRPr="005B0D4C">
        <w:t xml:space="preserve">on 1 </w:t>
      </w:r>
      <w:proofErr w:type="gramStart"/>
      <w:r w:rsidRPr="005B0D4C">
        <w:t>µg</w:t>
      </w:r>
      <w:proofErr w:type="gramEnd"/>
      <w:r w:rsidRPr="005B0D4C">
        <w:t xml:space="preserve"> phytoplankton</w:t>
      </w:r>
      <w:r w:rsidR="002955E1">
        <w:t xml:space="preserve"> </w:t>
      </w:r>
      <w:commentRangeStart w:id="32"/>
      <w:r w:rsidR="002955E1">
        <w:t>(</w:t>
      </w:r>
      <w:proofErr w:type="spellStart"/>
      <w:r w:rsidR="002955E1" w:rsidRPr="005B0D4C">
        <w:rPr>
          <w:i/>
        </w:rPr>
        <w:t>m</w:t>
      </w:r>
      <w:r w:rsidR="002955E1" w:rsidRPr="005B0D4C">
        <w:rPr>
          <w:i/>
          <w:vertAlign w:val="subscript"/>
        </w:rPr>
        <w:t>opt</w:t>
      </w:r>
      <w:proofErr w:type="spellEnd"/>
      <w:r w:rsidR="002955E1">
        <w:t>)</w:t>
      </w:r>
      <w:commentRangeEnd w:id="32"/>
      <w:r w:rsidR="002955E1">
        <w:rPr>
          <w:rStyle w:val="CommentReference"/>
          <w:rFonts w:ascii="Arial" w:eastAsia="Arial" w:hAnsi="Arial" w:cs="Arial"/>
          <w:kern w:val="0"/>
          <w:lang w:val="en" w:eastAsia="en-US"/>
          <w14:ligatures w14:val="none"/>
        </w:rPr>
        <w:commentReference w:id="32"/>
      </w:r>
      <w:r w:rsidRPr="005B0D4C">
        <w:t xml:space="preserve"> was not obtainable from the literature, nor were good </w:t>
      </w:r>
      <w:r w:rsidR="00DD6A10">
        <w:t>approximations from other species</w:t>
      </w:r>
      <w:r w:rsidRPr="005B0D4C">
        <w:t xml:space="preserve"> given that this parameter can vary widely by species and feeding strategy. Therefore, this parameter was estimated by fitting the model to the observed data but is an area for future experimental studies.</w:t>
      </w:r>
    </w:p>
    <w:p w14:paraId="031D2BDD" w14:textId="77777777" w:rsidR="002955E1" w:rsidRPr="005B0D4C" w:rsidRDefault="002955E1">
      <w:pPr>
        <w:spacing w:after="0" w:line="480" w:lineRule="auto"/>
        <w:ind w:firstLine="0"/>
        <w:pPrChange w:id="33" w:author="Max Lindmark" w:date="2025-04-25T09:56:00Z" w16du:dateUtc="2025-04-25T07:56:00Z">
          <w:pPr>
            <w:spacing w:after="0" w:line="480" w:lineRule="auto"/>
          </w:pPr>
        </w:pPrChange>
      </w:pPr>
    </w:p>
    <w:p w14:paraId="5CD1A625" w14:textId="0CB7CB24" w:rsidR="005B0D4C" w:rsidRPr="008C5AE3" w:rsidRDefault="00157D25" w:rsidP="009D6A01">
      <w:pPr>
        <w:pStyle w:val="Heading3"/>
        <w:spacing w:after="0"/>
        <w:rPr>
          <w:b w:val="0"/>
          <w:bCs w:val="0"/>
          <w:sz w:val="28"/>
          <w:szCs w:val="28"/>
        </w:rPr>
      </w:pPr>
      <w:bookmarkStart w:id="34" w:name="_Toc153492745"/>
      <w:r w:rsidRPr="008C5AE3">
        <w:rPr>
          <w:b w:val="0"/>
          <w:bCs w:val="0"/>
          <w:sz w:val="28"/>
          <w:szCs w:val="28"/>
        </w:rPr>
        <w:tab/>
      </w:r>
      <w:r w:rsidR="005B0D4C" w:rsidRPr="008C5AE3">
        <w:rPr>
          <w:b w:val="0"/>
          <w:bCs w:val="0"/>
          <w:sz w:val="28"/>
          <w:szCs w:val="28"/>
        </w:rPr>
        <w:t>OBSERVATIONAL DATA</w:t>
      </w:r>
      <w:bookmarkEnd w:id="34"/>
    </w:p>
    <w:p w14:paraId="061AEEA3" w14:textId="77777777" w:rsidR="001B1540" w:rsidRDefault="001B1540" w:rsidP="00F9418A">
      <w:pPr>
        <w:spacing w:after="0" w:line="480" w:lineRule="auto"/>
      </w:pPr>
    </w:p>
    <w:p w14:paraId="71DFCE07" w14:textId="454B965A" w:rsidR="005B0D4C" w:rsidRPr="005B0D4C" w:rsidRDefault="00A01670">
      <w:pPr>
        <w:spacing w:after="0" w:line="480" w:lineRule="auto"/>
        <w:ind w:firstLine="0"/>
        <w:pPrChange w:id="35" w:author="Max Lindmark" w:date="2025-04-25T09:56:00Z" w16du:dateUtc="2025-04-25T07:56:00Z">
          <w:pPr>
            <w:spacing w:after="0" w:line="480" w:lineRule="auto"/>
          </w:pPr>
        </w:pPrChange>
      </w:pPr>
      <w:r>
        <w:t>M</w:t>
      </w:r>
      <w:r w:rsidR="005B0D4C" w:rsidRPr="005B0D4C">
        <w:t xml:space="preserve">ean monthly </w:t>
      </w:r>
      <w:r w:rsidR="00D34B52">
        <w:t>Bering S</w:t>
      </w:r>
      <w:r w:rsidR="005B0D4C" w:rsidRPr="005B0D4C">
        <w:t>ea surface temperature data from the NOAA Physical Sciences Laboratory’s NCEP/NCAR Reanalysis monthly means SST dataset was obtained for between 1996 and 2017 (</w:t>
      </w:r>
      <w:r w:rsidR="00DC70E8">
        <w:t xml:space="preserve">Longitude 185.6 </w:t>
      </w:r>
      <w:r w:rsidR="00DC70E8" w:rsidRPr="005B0D4C">
        <w:t>°</w:t>
      </w:r>
      <w:r w:rsidR="00DC70E8">
        <w:t xml:space="preserve">E to 195.0 </w:t>
      </w:r>
      <w:r w:rsidR="00DC70E8" w:rsidRPr="005B0D4C">
        <w:t>°</w:t>
      </w:r>
      <w:r w:rsidR="00DC70E8">
        <w:t>E, Latitude 60.0</w:t>
      </w:r>
      <w:r w:rsidR="00DC70E8" w:rsidRPr="005B0D4C">
        <w:t>°</w:t>
      </w:r>
      <w:r w:rsidR="00DC70E8">
        <w:t xml:space="preserve"> N to 54.3</w:t>
      </w:r>
      <w:r w:rsidR="00DC70E8" w:rsidRPr="005B0D4C">
        <w:t>°</w:t>
      </w:r>
      <w:r w:rsidR="00DC70E8">
        <w:t xml:space="preserve"> N</w:t>
      </w:r>
      <w:r w:rsidR="005B0D4C" w:rsidRPr="005B0D4C">
        <w:t>)</w:t>
      </w:r>
      <w:r w:rsidR="00E20309">
        <w:t>. A</w:t>
      </w:r>
      <w:r w:rsidR="005B0D4C" w:rsidRPr="005B0D4C">
        <w:t xml:space="preserve"> mean spring (March through May) and summer (June through August) </w:t>
      </w:r>
      <w:r w:rsidR="00E20309">
        <w:t xml:space="preserve">sea surface </w:t>
      </w:r>
      <w:r w:rsidR="005B0D4C" w:rsidRPr="005B0D4C">
        <w:t xml:space="preserve">temperature was calculated for each year. </w:t>
      </w:r>
      <w:r w:rsidR="000E17B2">
        <w:t>S</w:t>
      </w:r>
      <w:r w:rsidR="00865B76">
        <w:t xml:space="preserve">pring and </w:t>
      </w:r>
      <w:r w:rsidR="005B0D4C" w:rsidRPr="005B0D4C">
        <w:t xml:space="preserve">summer </w:t>
      </w:r>
      <w:r w:rsidR="005A3A3E">
        <w:t xml:space="preserve">Bering </w:t>
      </w:r>
      <w:r w:rsidR="005115B0">
        <w:t>S</w:t>
      </w:r>
      <w:r w:rsidR="005A3A3E">
        <w:t xml:space="preserve">ea </w:t>
      </w:r>
      <w:r w:rsidR="005A3A3E" w:rsidRPr="005A3A3E">
        <w:rPr>
          <w:i/>
          <w:iCs/>
        </w:rPr>
        <w:t>Calanus</w:t>
      </w:r>
      <w:r w:rsidR="005A3A3E">
        <w:t xml:space="preserve"> </w:t>
      </w:r>
      <w:r w:rsidR="00B11D91">
        <w:t xml:space="preserve">spp. </w:t>
      </w:r>
      <w:r w:rsidR="005B0D4C" w:rsidRPr="005B0D4C">
        <w:t xml:space="preserve">biomass densities in these years </w:t>
      </w:r>
      <w:r w:rsidR="000E17B2">
        <w:t xml:space="preserve">were </w:t>
      </w:r>
      <w:r w:rsidR="005B0D4C" w:rsidRPr="005B0D4C">
        <w:t>collected by the Ecosystems and Fisheries Oceanography Coordinated Investigations (EcoFOCI) program of the Alaska Fisheries Science Center (AFSC). The time series data collected by the EcoFOCI program between 1992 and 2018 were collected during spring and summer months, primarily April and May and August and September. Zooplankton were sampled using oblique tows with paired bongo nets 5</w:t>
      </w:r>
      <w:r w:rsidR="00B06572">
        <w:t>–</w:t>
      </w:r>
      <w:r w:rsidR="005B0D4C" w:rsidRPr="005B0D4C">
        <w:t xml:space="preserve">10 m from the bottom while depth was continuously monitored </w:t>
      </w:r>
      <w:r w:rsidR="005B0D4C" w:rsidRPr="005B0D4C">
        <w:lastRenderedPageBreak/>
        <w:t>using a SeaBird FastCAT CTD (Incze et al. 1997; Napp et al. 1996; Kimmel and Duffy-Anderson 2020). Bongo nets consisted of one set of 20 cm 153 µm mesh nets and another set of 60 cm 333 or 505 µm mesh nets. Volume of water sampled was estimated with a General Oceanics flowmeter attached to the mouth of the bongo nets. Zooplankton were preserved in a 5% formalin/seawater solution and 150</w:t>
      </w:r>
      <w:r w:rsidR="00B06572">
        <w:t>–</w:t>
      </w:r>
      <w:r w:rsidR="005B0D4C" w:rsidRPr="005B0D4C">
        <w:t>200 individuals were subsampled with a Folsom plankton splitter and identified to lowest taxonomic level at the Plankton Sorting and Identification Center in Szczecin, Poland and verified at the Alaska Fisheries Science Center, Seattle, Washington, USA. In 2012, a methodological change occurred where the 60 cm frame net mesh was</w:t>
      </w:r>
      <w:commentRangeStart w:id="36"/>
      <w:r w:rsidR="005B0D4C" w:rsidRPr="005B0D4C">
        <w:t xml:space="preserve"> changed to 505 µm</w:t>
      </w:r>
      <w:commentRangeEnd w:id="36"/>
      <w:r w:rsidR="003413AD">
        <w:rPr>
          <w:rStyle w:val="CommentReference"/>
          <w:rFonts w:ascii="Arial" w:eastAsia="Arial" w:hAnsi="Arial" w:cs="Arial"/>
          <w:kern w:val="0"/>
          <w:lang w:val="en" w:eastAsia="en-US"/>
          <w14:ligatures w14:val="none"/>
        </w:rPr>
        <w:commentReference w:id="36"/>
      </w:r>
      <w:r w:rsidR="005B0D4C" w:rsidRPr="005B0D4C">
        <w:t>. This did not affect most taxa, though there is the potential for differences to arise (Kimmel and Duffy-Anderson 2020)</w:t>
      </w:r>
      <w:commentRangeStart w:id="37"/>
      <w:r w:rsidR="005B0D4C" w:rsidRPr="005B0D4C">
        <w:t>.</w:t>
      </w:r>
      <w:commentRangeEnd w:id="37"/>
      <w:r w:rsidR="00517765">
        <w:rPr>
          <w:rStyle w:val="CommentReference"/>
          <w:rFonts w:ascii="Arial" w:eastAsia="Arial" w:hAnsi="Arial" w:cs="Arial"/>
          <w:kern w:val="0"/>
          <w:lang w:val="en" w:eastAsia="en-US"/>
          <w14:ligatures w14:val="none"/>
        </w:rPr>
        <w:commentReference w:id="37"/>
      </w:r>
      <w:r w:rsidR="005B0D4C" w:rsidRPr="005B0D4C">
        <w:t xml:space="preserve"> Raw abundance was converted to biomass using literature values for each life-history stage in Gluchowska et al. (2017).</w:t>
      </w:r>
    </w:p>
    <w:p w14:paraId="2B67E8FC" w14:textId="16D23BF6" w:rsidR="00E84FAF" w:rsidRDefault="005B0D4C" w:rsidP="00F9418A">
      <w:pPr>
        <w:spacing w:after="0" w:line="480" w:lineRule="auto"/>
      </w:pPr>
      <w:del w:id="38" w:author="Max Lindmark" w:date="2025-04-25T09:58:00Z" w16du:dateUtc="2025-04-25T07:58:00Z">
        <w:r w:rsidRPr="005B0D4C" w:rsidDel="002955E1">
          <w:delText>Figure 1 shows t</w:delText>
        </w:r>
      </w:del>
      <w:ins w:id="39" w:author="Max Lindmark" w:date="2025-04-25T09:58:00Z" w16du:dateUtc="2025-04-25T07:58:00Z">
        <w:r w:rsidR="002955E1">
          <w:t>T</w:t>
        </w:r>
      </w:ins>
      <w:r w:rsidRPr="005B0D4C">
        <w:t xml:space="preserve">he </w:t>
      </w:r>
      <w:r w:rsidR="00152BE5">
        <w:t xml:space="preserve">distribution of </w:t>
      </w:r>
      <w:r w:rsidRPr="005B0D4C">
        <w:rPr>
          <w:i/>
          <w:iCs/>
        </w:rPr>
        <w:t>Calanus</w:t>
      </w:r>
      <w:r w:rsidRPr="005B0D4C">
        <w:t xml:space="preserve"> </w:t>
      </w:r>
      <w:r w:rsidR="006B0F91">
        <w:t xml:space="preserve">spp. </w:t>
      </w:r>
      <w:r w:rsidR="0076272E">
        <w:t>d</w:t>
      </w:r>
      <w:r w:rsidR="001B296F">
        <w:t>ensities</w:t>
      </w:r>
      <w:r w:rsidR="00BF5446">
        <w:t xml:space="preserve"> </w:t>
      </w:r>
      <w:r w:rsidRPr="005B0D4C">
        <w:t>plotted against the month the sample</w:t>
      </w:r>
      <w:r w:rsidR="00152BE5">
        <w:t>s</w:t>
      </w:r>
      <w:r w:rsidRPr="005B0D4C">
        <w:t xml:space="preserve"> by </w:t>
      </w:r>
      <w:proofErr w:type="spellStart"/>
      <w:r w:rsidRPr="005B0D4C">
        <w:t>EcoFOCI</w:t>
      </w:r>
      <w:proofErr w:type="spellEnd"/>
      <w:r w:rsidRPr="005B0D4C">
        <w:t xml:space="preserve"> w</w:t>
      </w:r>
      <w:r w:rsidR="003914A9">
        <w:t>ere</w:t>
      </w:r>
      <w:r w:rsidRPr="005B0D4C">
        <w:t xml:space="preserve"> taken</w:t>
      </w:r>
      <w:ins w:id="40" w:author="Max Lindmark" w:date="2025-04-25T09:58:00Z" w16du:dateUtc="2025-04-25T07:58:00Z">
        <w:r w:rsidR="002955E1">
          <w:t xml:space="preserve"> is shown in </w:t>
        </w:r>
      </w:ins>
      <w:ins w:id="41" w:author="Max Lindmark" w:date="2025-04-25T10:02:00Z" w16du:dateUtc="2025-04-25T08:02:00Z">
        <w:r w:rsidR="00361651">
          <w:t>Figure</w:t>
        </w:r>
      </w:ins>
      <w:ins w:id="42" w:author="Max Lindmark" w:date="2025-04-25T09:58:00Z" w16du:dateUtc="2025-04-25T07:58:00Z">
        <w:r w:rsidR="002955E1" w:rsidRPr="005B0D4C">
          <w:t xml:space="preserve"> 1</w:t>
        </w:r>
      </w:ins>
      <w:r w:rsidRPr="005B0D4C">
        <w:t xml:space="preserve">. Adult densities in </w:t>
      </w:r>
      <w:commentRangeStart w:id="43"/>
      <w:r w:rsidRPr="005B0D4C">
        <w:t xml:space="preserve">spring and summer </w:t>
      </w:r>
      <w:commentRangeEnd w:id="43"/>
      <w:r w:rsidR="00C95578">
        <w:rPr>
          <w:rStyle w:val="CommentReference"/>
          <w:rFonts w:ascii="Arial" w:eastAsia="Arial" w:hAnsi="Arial" w:cs="Arial"/>
          <w:kern w:val="0"/>
          <w:lang w:val="en" w:eastAsia="en-US"/>
          <w14:ligatures w14:val="none"/>
        </w:rPr>
        <w:commentReference w:id="43"/>
      </w:r>
      <w:r w:rsidRPr="005B0D4C">
        <w:t xml:space="preserve">are comparable, though juvenile densities </w:t>
      </w:r>
      <w:r w:rsidR="002370E9">
        <w:t>were generally</w:t>
      </w:r>
      <w:r w:rsidR="00925F62">
        <w:t xml:space="preserve"> </w:t>
      </w:r>
      <w:r w:rsidRPr="005B0D4C">
        <w:t xml:space="preserve">higher in summer. Thus, the adult and juvenile populations exhibit different </w:t>
      </w:r>
      <w:r w:rsidR="001A73FA">
        <w:t xml:space="preserve">observed </w:t>
      </w:r>
      <w:r w:rsidRPr="005B0D4C">
        <w:t>characteristics in spring and summer (likely due to life history differences in spring v</w:t>
      </w:r>
      <w:r w:rsidR="00AE1C44">
        <w:t>ersu</w:t>
      </w:r>
      <w:r w:rsidRPr="005B0D4C">
        <w:t>s summer, since molting into the adult stage and reproduction occurs in late winter/early spring), yet most sampling is in May, followed by September. This means there is a crucial gap in our knowledge of how the population behaves in late spring and summer and because of the clear seasonal differences, fitting models to data from both seasons was difficult. When attempting to fit to spring data, given the similar low densities</w:t>
      </w:r>
      <w:r w:rsidR="0093515E">
        <w:t xml:space="preserve"> </w:t>
      </w:r>
      <w:r w:rsidR="0093515E">
        <w:lastRenderedPageBreak/>
        <w:t>as in summer</w:t>
      </w:r>
      <w:r w:rsidRPr="005B0D4C">
        <w:t xml:space="preserve">, the best model fit would predict the population to go extinct at temperatures well below that which it is observed (a problem perpetuated when trying to fit to combined spring and summer data due to the vastly greater amount of spring samples). </w:t>
      </w:r>
      <w:r w:rsidR="008F733D">
        <w:t>Therefore, w</w:t>
      </w:r>
      <w:r w:rsidR="008F733D" w:rsidRPr="005B0D4C">
        <w:t>e opted to fit the model to the summer data to ensure that the population persisted at least until the maximum annual mean sea surface temperature was observed.</w:t>
      </w:r>
      <w:r w:rsidR="008F733D">
        <w:t xml:space="preserve"> </w:t>
      </w:r>
    </w:p>
    <w:p w14:paraId="31EFD4A9" w14:textId="036116B0" w:rsidR="005B0D4C" w:rsidRPr="005B0D4C" w:rsidRDefault="00E84FAF" w:rsidP="00E84FAF">
      <w:pPr>
        <w:spacing w:after="0" w:line="480" w:lineRule="auto"/>
      </w:pPr>
      <w:r>
        <w:t>U</w:t>
      </w:r>
      <w:r w:rsidR="008F733D" w:rsidRPr="005B0D4C">
        <w:t xml:space="preserve">sing </w:t>
      </w:r>
      <w:r w:rsidR="008F733D">
        <w:t>mean summer</w:t>
      </w:r>
      <w:r w:rsidR="008F733D" w:rsidRPr="005B0D4C">
        <w:t xml:space="preserve"> temperatures, we predicted adult and juvenile copepod biomass from the model and compared this to observed</w:t>
      </w:r>
      <w:r w:rsidR="008F733D">
        <w:t xml:space="preserve"> mean </w:t>
      </w:r>
      <w:r w:rsidR="008F733D" w:rsidRPr="005B0D4C">
        <w:t xml:space="preserve">summer </w:t>
      </w:r>
      <w:r w:rsidR="008F733D">
        <w:t xml:space="preserve">Bering Sea </w:t>
      </w:r>
      <w:r w:rsidR="008F733D" w:rsidRPr="005A3A3E">
        <w:rPr>
          <w:i/>
          <w:iCs/>
        </w:rPr>
        <w:t>Calanus</w:t>
      </w:r>
      <w:r w:rsidR="008F733D">
        <w:t xml:space="preserve"> spp. </w:t>
      </w:r>
      <w:r w:rsidR="008F733D" w:rsidRPr="005B0D4C">
        <w:t>biomass densities in these years</w:t>
      </w:r>
      <w:r w:rsidR="008F733D">
        <w:t>.</w:t>
      </w:r>
      <w:r>
        <w:t xml:space="preserve"> </w:t>
      </w:r>
      <w:r w:rsidR="005B0D4C" w:rsidRPr="005B0D4C">
        <w:t>The two estimated parameters (</w:t>
      </w:r>
      <m:oMath>
        <m:r>
          <w:rPr>
            <w:rFonts w:ascii="Cambria Math" w:hAnsi="Cambria Math"/>
          </w:rPr>
          <m:t>δ</m:t>
        </m:r>
      </m:oMath>
      <w:r w:rsidR="005B0D4C" w:rsidRPr="005B0D4C">
        <w:rPr>
          <w:iCs/>
        </w:rPr>
        <w:t xml:space="preserve"> and</w:t>
      </w:r>
      <w:r w:rsidR="005B0D4C" w:rsidRPr="005B0D4C">
        <w:rPr>
          <w:i/>
        </w:rPr>
        <w:t xml:space="preserve"> M</w:t>
      </w:r>
      <w:r w:rsidR="005B0D4C" w:rsidRPr="005B0D4C">
        <w:rPr>
          <w:i/>
          <w:vertAlign w:val="subscript"/>
        </w:rPr>
        <w:t>opt</w:t>
      </w:r>
      <w:r w:rsidR="005B0D4C" w:rsidRPr="005B0D4C">
        <w:t>) were fit by calculating the sum of the square residuals between the observed and predicted biomass densities for each parameter combination and then identifying the parameter combination with the lowest mean sum of squared residuals when averaged across the two life stages.</w:t>
      </w:r>
      <w:commentRangeStart w:id="44"/>
      <w:r w:rsidR="005B0D4C" w:rsidRPr="005B0D4C">
        <w:t xml:space="preserve"> </w:t>
      </w:r>
      <w:commentRangeEnd w:id="44"/>
      <w:r w:rsidR="007E7DEC">
        <w:rPr>
          <w:rStyle w:val="CommentReference"/>
          <w:rFonts w:ascii="Arial" w:eastAsia="Arial" w:hAnsi="Arial" w:cs="Arial"/>
          <w:kern w:val="0"/>
          <w:lang w:val="en" w:eastAsia="en-US"/>
          <w14:ligatures w14:val="none"/>
        </w:rPr>
        <w:commentReference w:id="44"/>
      </w:r>
    </w:p>
    <w:p w14:paraId="58BE2372" w14:textId="14F99C98" w:rsidR="005B0D4C" w:rsidRPr="005B0D4C" w:rsidRDefault="005B0D4C" w:rsidP="00F9418A">
      <w:pPr>
        <w:spacing w:after="0" w:line="480" w:lineRule="auto"/>
      </w:pPr>
      <w:r w:rsidRPr="005B0D4C">
        <w:t xml:space="preserve">One important caveat of the model is that the </w:t>
      </w:r>
      <w:r w:rsidRPr="005B0D4C">
        <w:rPr>
          <w:rFonts w:eastAsia="Arial"/>
          <w:lang w:val="en" w:eastAsia="en-US"/>
        </w:rPr>
        <w:t xml:space="preserve">size at </w:t>
      </w:r>
      <w:r w:rsidRPr="005B0D4C">
        <w:t xml:space="preserve">maturity </w:t>
      </w:r>
      <w:proofErr w:type="spellStart"/>
      <w:r w:rsidRPr="005B0D4C">
        <w:rPr>
          <w:i/>
          <w:iCs/>
        </w:rPr>
        <w:t>m</w:t>
      </w:r>
      <w:r w:rsidRPr="005B0D4C">
        <w:rPr>
          <w:i/>
          <w:iCs/>
          <w:vertAlign w:val="subscript"/>
        </w:rPr>
        <w:t>mat</w:t>
      </w:r>
      <w:proofErr w:type="spellEnd"/>
      <w:r w:rsidRPr="005B0D4C">
        <w:rPr>
          <w:vertAlign w:val="subscript"/>
        </w:rPr>
        <w:t xml:space="preserve"> </w:t>
      </w:r>
      <w:r w:rsidRPr="005B0D4C">
        <w:t>is not temperature dependent (though maturation rate is). Therefore, to assess if smaller sizes at maturity would allow population persistence as temperatures warm, an indicator of the evolutionary trend the population might take, we also ran the model using the above fit parameters while varying the size at maturity to assess if this would impact the population’s ability to persist at warmer temperatures. This application of the model also allowed us to assess if changes in size at maturity would be associated with changes in the adult to juvenile biomass density ratio, an indicator of the population’s stage and size structure.</w:t>
      </w:r>
    </w:p>
    <w:p w14:paraId="213B85FE" w14:textId="77777777" w:rsidR="00361651" w:rsidRDefault="00361651" w:rsidP="00F9418A">
      <w:pPr>
        <w:spacing w:after="0" w:line="480" w:lineRule="auto"/>
        <w:ind w:firstLine="0"/>
        <w:rPr>
          <w:ins w:id="45" w:author="Max Lindmark" w:date="2025-04-25T10:01:00Z" w16du:dateUtc="2025-04-25T08:01:00Z"/>
          <w:sz w:val="28"/>
          <w:szCs w:val="28"/>
        </w:rPr>
      </w:pPr>
      <w:bookmarkStart w:id="46" w:name="_Toc153492746"/>
    </w:p>
    <w:p w14:paraId="2DF56C77" w14:textId="5B748C69" w:rsidR="005B0D4C" w:rsidRPr="000378E2" w:rsidRDefault="005B0D4C" w:rsidP="00F9418A">
      <w:pPr>
        <w:spacing w:after="0" w:line="480" w:lineRule="auto"/>
        <w:ind w:firstLine="0"/>
        <w:rPr>
          <w:color w:val="000000" w:themeColor="text1"/>
          <w:sz w:val="28"/>
          <w:szCs w:val="28"/>
        </w:rPr>
      </w:pPr>
      <w:r w:rsidRPr="000378E2">
        <w:rPr>
          <w:sz w:val="28"/>
          <w:szCs w:val="28"/>
        </w:rPr>
        <w:lastRenderedPageBreak/>
        <w:t>RESULTS</w:t>
      </w:r>
      <w:bookmarkEnd w:id="46"/>
    </w:p>
    <w:p w14:paraId="3B4ED8CA" w14:textId="7CD1D747" w:rsidR="005B0D4C" w:rsidRPr="005B0D4C" w:rsidRDefault="005B0D4C">
      <w:pPr>
        <w:spacing w:after="0" w:line="480" w:lineRule="auto"/>
        <w:ind w:firstLine="0"/>
        <w:rPr>
          <w:lang w:val="en"/>
        </w:rPr>
        <w:pPrChange w:id="47" w:author="Max Lindmark" w:date="2025-04-25T10:01:00Z" w16du:dateUtc="2025-04-25T08:01:00Z">
          <w:pPr>
            <w:spacing w:after="0" w:line="480" w:lineRule="auto"/>
          </w:pPr>
        </w:pPrChange>
      </w:pPr>
      <w:r w:rsidRPr="005B0D4C">
        <w:t>Observed</w:t>
      </w:r>
      <w:r w:rsidRPr="005B0D4C">
        <w:rPr>
          <w:i/>
          <w:iCs/>
        </w:rPr>
        <w:t xml:space="preserve"> </w:t>
      </w:r>
      <w:r w:rsidRPr="005B0D4C">
        <w:t xml:space="preserve">mean summer </w:t>
      </w:r>
      <w:r w:rsidRPr="005B0D4C">
        <w:rPr>
          <w:i/>
          <w:iCs/>
        </w:rPr>
        <w:t xml:space="preserve">Calanus </w:t>
      </w:r>
      <w:r w:rsidRPr="005B0D4C">
        <w:t xml:space="preserve">densities were highly variable over the study period, ranging from near 0 to over 80 </w:t>
      </w:r>
      <w:commentRangeStart w:id="48"/>
      <w:commentRangeEnd w:id="48"/>
      <w:r w:rsidR="00C95578">
        <w:rPr>
          <w:rStyle w:val="CommentReference"/>
          <w:rFonts w:ascii="Arial" w:eastAsia="Arial" w:hAnsi="Arial" w:cs="Arial"/>
          <w:kern w:val="0"/>
          <w:lang w:val="en" w:eastAsia="en-US"/>
          <w14:ligatures w14:val="none"/>
        </w:rPr>
        <w:commentReference w:id="48"/>
      </w:r>
      <w:r w:rsidR="00960E00">
        <w:t>mg/m</w:t>
      </w:r>
      <w:r w:rsidR="00960E00">
        <w:rPr>
          <w:vertAlign w:val="superscript"/>
        </w:rPr>
        <w:t>3</w:t>
      </w:r>
      <w:r w:rsidR="00960E00" w:rsidRPr="005B0D4C">
        <w:t xml:space="preserve"> </w:t>
      </w:r>
      <w:r w:rsidRPr="005B0D4C">
        <w:t>(</w:t>
      </w:r>
      <w:del w:id="49" w:author="Max Lindmark" w:date="2025-04-25T10:02:00Z" w16du:dateUtc="2025-04-25T08:02:00Z">
        <w:r w:rsidRPr="005B0D4C" w:rsidDel="00361651">
          <w:delText>figure</w:delText>
        </w:r>
      </w:del>
      <w:ins w:id="50" w:author="Max Lindmark" w:date="2025-04-25T10:02:00Z" w16du:dateUtc="2025-04-25T08:02:00Z">
        <w:r w:rsidR="00361651">
          <w:t>Figure</w:t>
        </w:r>
      </w:ins>
      <w:r w:rsidRPr="005B0D4C">
        <w:t xml:space="preserve"> </w:t>
      </w:r>
      <w:r w:rsidR="00BE6D79">
        <w:t>2</w:t>
      </w:r>
      <w:r w:rsidRPr="005B0D4C">
        <w:t>). Adult biomass densities were comparable in spring and summer, whereas juvenile biomass densities were much greater in summer. On average, mean spring and summer sea surface temperatures increased slightly from 1996 to 201</w:t>
      </w:r>
      <w:r w:rsidR="00DE675A">
        <w:t>6</w:t>
      </w:r>
      <w:r w:rsidRPr="005B0D4C">
        <w:t xml:space="preserve"> though there was a cold period from 2006 to 2012 (</w:t>
      </w:r>
      <w:del w:id="51" w:author="Max Lindmark" w:date="2025-04-25T10:02:00Z" w16du:dateUtc="2025-04-25T08:02:00Z">
        <w:r w:rsidRPr="005B0D4C" w:rsidDel="00361651">
          <w:delText>figure</w:delText>
        </w:r>
      </w:del>
      <w:ins w:id="52" w:author="Max Lindmark" w:date="2025-04-25T10:02:00Z" w16du:dateUtc="2025-04-25T08:02:00Z">
        <w:r w:rsidR="00361651">
          <w:t>Figure</w:t>
        </w:r>
      </w:ins>
      <w:r w:rsidRPr="005B0D4C">
        <w:t xml:space="preserve"> </w:t>
      </w:r>
      <w:r w:rsidR="00062FB5">
        <w:t>2</w:t>
      </w:r>
      <w:r w:rsidRPr="005B0D4C">
        <w:t>). Spring sea surface temperatures ranged between approximately -3.3 and 2.1°</w:t>
      </w:r>
      <w:proofErr w:type="gramStart"/>
      <w:r w:rsidRPr="005B0D4C">
        <w:t>C</w:t>
      </w:r>
      <w:r w:rsidRPr="005B0D4C">
        <w:rPr>
          <w:shd w:val="clear" w:color="auto" w:fill="FFFFFF"/>
        </w:rPr>
        <w:t>. Summer sea</w:t>
      </w:r>
      <w:proofErr w:type="gramEnd"/>
      <w:r w:rsidRPr="005B0D4C">
        <w:rPr>
          <w:shd w:val="clear" w:color="auto" w:fill="FFFFFF"/>
        </w:rPr>
        <w:t xml:space="preserve"> surface temperatures ranged between approximately 5.6 and 9.8</w:t>
      </w:r>
      <w:del w:id="53" w:author="Ohlberger, Jan (DFW)" w:date="2025-04-24T14:23:00Z">
        <w:r w:rsidRPr="005B0D4C" w:rsidDel="00F8423D">
          <w:rPr>
            <w:shd w:val="clear" w:color="auto" w:fill="FFFFFF"/>
          </w:rPr>
          <w:delText xml:space="preserve"> </w:delText>
        </w:r>
      </w:del>
      <w:r w:rsidRPr="005B0D4C">
        <w:rPr>
          <w:shd w:val="clear" w:color="auto" w:fill="FFFFFF"/>
        </w:rPr>
        <w:t xml:space="preserve">°C.  </w:t>
      </w:r>
    </w:p>
    <w:p w14:paraId="5ADF82C4" w14:textId="4B08091A" w:rsidR="005B0D4C" w:rsidRPr="005B0D4C" w:rsidRDefault="005B0D4C" w:rsidP="00AE5F27">
      <w:pPr>
        <w:spacing w:after="0" w:line="480" w:lineRule="auto"/>
        <w:rPr>
          <w:shd w:val="clear" w:color="auto" w:fill="FFFFFF"/>
        </w:rPr>
      </w:pPr>
      <w:r w:rsidRPr="005B0D4C">
        <w:rPr>
          <w:shd w:val="clear" w:color="auto" w:fill="FFFFFF"/>
        </w:rPr>
        <w:t>Our model generated per capita and population</w:t>
      </w:r>
      <w:r w:rsidR="004B4510">
        <w:rPr>
          <w:shd w:val="clear" w:color="auto" w:fill="FFFFFF"/>
        </w:rPr>
        <w:t>-level</w:t>
      </w:r>
      <w:r w:rsidRPr="005B0D4C">
        <w:rPr>
          <w:shd w:val="clear" w:color="auto" w:fill="FFFFFF"/>
        </w:rPr>
        <w:t xml:space="preserve"> physiological rates consistent with our application of the MTE (</w:t>
      </w:r>
      <w:del w:id="54" w:author="Max Lindmark" w:date="2025-04-25T10:02:00Z" w16du:dateUtc="2025-04-25T08:02:00Z">
        <w:r w:rsidRPr="005B0D4C" w:rsidDel="00361651">
          <w:rPr>
            <w:shd w:val="clear" w:color="auto" w:fill="FFFFFF"/>
          </w:rPr>
          <w:delText>figure</w:delText>
        </w:r>
      </w:del>
      <w:ins w:id="55" w:author="Max Lindmark" w:date="2025-04-25T10:02:00Z" w16du:dateUtc="2025-04-25T08:02:00Z">
        <w:r w:rsidR="00361651">
          <w:rPr>
            <w:shd w:val="clear" w:color="auto" w:fill="FFFFFF"/>
          </w:rPr>
          <w:t>Figure</w:t>
        </w:r>
      </w:ins>
      <w:r w:rsidRPr="005B0D4C">
        <w:rPr>
          <w:shd w:val="clear" w:color="auto" w:fill="FFFFFF"/>
        </w:rPr>
        <w:t xml:space="preserve"> </w:t>
      </w:r>
      <w:r w:rsidR="008C5612">
        <w:rPr>
          <w:shd w:val="clear" w:color="auto" w:fill="FFFFFF"/>
        </w:rPr>
        <w:t>3</w:t>
      </w:r>
      <w:r w:rsidRPr="005B0D4C">
        <w:rPr>
          <w:shd w:val="clear" w:color="auto" w:fill="FFFFFF"/>
        </w:rPr>
        <w:t>). Per capita rates follow an exponential increase with temperature, whereas population</w:t>
      </w:r>
      <w:r w:rsidR="004B4510">
        <w:rPr>
          <w:shd w:val="clear" w:color="auto" w:fill="FFFFFF"/>
        </w:rPr>
        <w:t>-level</w:t>
      </w:r>
      <w:r w:rsidRPr="005B0D4C">
        <w:rPr>
          <w:shd w:val="clear" w:color="auto" w:fill="FFFFFF"/>
        </w:rPr>
        <w:t xml:space="preserve"> rates are hump shaped except for the resource turnover rate (H). </w:t>
      </w:r>
      <w:r w:rsidR="00DB5F63">
        <w:rPr>
          <w:shd w:val="clear" w:color="auto" w:fill="FFFFFF"/>
        </w:rPr>
        <w:t>This is because</w:t>
      </w:r>
      <w:r w:rsidR="00E36843">
        <w:rPr>
          <w:shd w:val="clear" w:color="auto" w:fill="FFFFFF"/>
        </w:rPr>
        <w:t xml:space="preserve"> </w:t>
      </w:r>
      <w:r w:rsidR="00407D47">
        <w:rPr>
          <w:shd w:val="clear" w:color="auto" w:fill="FFFFFF"/>
        </w:rPr>
        <w:t xml:space="preserve">at colder temperatures per capita </w:t>
      </w:r>
      <w:r w:rsidR="008C101E">
        <w:rPr>
          <w:shd w:val="clear" w:color="auto" w:fill="FFFFFF"/>
        </w:rPr>
        <w:t xml:space="preserve">physiological </w:t>
      </w:r>
      <w:r w:rsidR="00407D47">
        <w:rPr>
          <w:shd w:val="clear" w:color="auto" w:fill="FFFFFF"/>
        </w:rPr>
        <w:t xml:space="preserve">rates are at their lowest, while </w:t>
      </w:r>
      <w:r w:rsidR="00407D47">
        <w:rPr>
          <w:i/>
          <w:iCs/>
          <w:shd w:val="clear" w:color="auto" w:fill="FFFFFF"/>
        </w:rPr>
        <w:t xml:space="preserve">Calanus </w:t>
      </w:r>
      <w:r w:rsidR="00464A6C">
        <w:rPr>
          <w:shd w:val="clear" w:color="auto" w:fill="FFFFFF"/>
        </w:rPr>
        <w:t xml:space="preserve">spp. </w:t>
      </w:r>
      <w:r w:rsidR="00407D47">
        <w:rPr>
          <w:shd w:val="clear" w:color="auto" w:fill="FFFFFF"/>
        </w:rPr>
        <w:t>densities are at their highest</w:t>
      </w:r>
      <w:r w:rsidR="00E50403">
        <w:rPr>
          <w:shd w:val="clear" w:color="auto" w:fill="FFFFFF"/>
        </w:rPr>
        <w:t xml:space="preserve"> (</w:t>
      </w:r>
      <w:del w:id="56" w:author="Max Lindmark" w:date="2025-04-25T10:02:00Z" w16du:dateUtc="2025-04-25T08:02:00Z">
        <w:r w:rsidR="00E50403" w:rsidDel="00361651">
          <w:rPr>
            <w:shd w:val="clear" w:color="auto" w:fill="FFFFFF"/>
          </w:rPr>
          <w:delText>figure</w:delText>
        </w:r>
      </w:del>
      <w:ins w:id="57" w:author="Max Lindmark" w:date="2025-04-25T10:02:00Z" w16du:dateUtc="2025-04-25T08:02:00Z">
        <w:r w:rsidR="00361651">
          <w:rPr>
            <w:shd w:val="clear" w:color="auto" w:fill="FFFFFF"/>
          </w:rPr>
          <w:t>Figure</w:t>
        </w:r>
      </w:ins>
      <w:r w:rsidR="00E50403">
        <w:rPr>
          <w:shd w:val="clear" w:color="auto" w:fill="FFFFFF"/>
        </w:rPr>
        <w:t xml:space="preserve"> </w:t>
      </w:r>
      <w:r w:rsidR="00872DF4">
        <w:rPr>
          <w:shd w:val="clear" w:color="auto" w:fill="FFFFFF"/>
        </w:rPr>
        <w:t>4</w:t>
      </w:r>
      <w:r w:rsidR="00E50403">
        <w:rPr>
          <w:shd w:val="clear" w:color="auto" w:fill="FFFFFF"/>
        </w:rPr>
        <w:t>)</w:t>
      </w:r>
      <w:r w:rsidR="00407D47">
        <w:rPr>
          <w:shd w:val="clear" w:color="auto" w:fill="FFFFFF"/>
        </w:rPr>
        <w:t xml:space="preserve">, combining to generate </w:t>
      </w:r>
      <w:r w:rsidR="00D96A21">
        <w:rPr>
          <w:shd w:val="clear" w:color="auto" w:fill="FFFFFF"/>
        </w:rPr>
        <w:t>moderately</w:t>
      </w:r>
      <w:r w:rsidR="00407D47">
        <w:rPr>
          <w:shd w:val="clear" w:color="auto" w:fill="FFFFFF"/>
        </w:rPr>
        <w:t xml:space="preserve"> low total physiological rates at the </w:t>
      </w:r>
      <w:r w:rsidR="00893864" w:rsidRPr="009866B5">
        <w:rPr>
          <w:i/>
          <w:iCs/>
          <w:shd w:val="clear" w:color="auto" w:fill="FFFFFF"/>
        </w:rPr>
        <w:t>Calanus</w:t>
      </w:r>
      <w:r w:rsidR="00893864">
        <w:rPr>
          <w:shd w:val="clear" w:color="auto" w:fill="FFFFFF"/>
        </w:rPr>
        <w:t xml:space="preserve"> </w:t>
      </w:r>
      <w:r w:rsidR="00464A6C">
        <w:rPr>
          <w:shd w:val="clear" w:color="auto" w:fill="FFFFFF"/>
        </w:rPr>
        <w:t xml:space="preserve">spp. </w:t>
      </w:r>
      <w:r w:rsidR="00407D47">
        <w:rPr>
          <w:shd w:val="clear" w:color="auto" w:fill="FFFFFF"/>
        </w:rPr>
        <w:t xml:space="preserve">population level. Conversely, at high temperatures per capita </w:t>
      </w:r>
      <w:r w:rsidR="00BE3618">
        <w:rPr>
          <w:shd w:val="clear" w:color="auto" w:fill="FFFFFF"/>
        </w:rPr>
        <w:t xml:space="preserve">physiological </w:t>
      </w:r>
      <w:r w:rsidR="00407D47">
        <w:rPr>
          <w:shd w:val="clear" w:color="auto" w:fill="FFFFFF"/>
        </w:rPr>
        <w:t xml:space="preserve">rates are at their highest, while </w:t>
      </w:r>
      <w:r w:rsidR="00407D47" w:rsidRPr="009866B5">
        <w:rPr>
          <w:i/>
          <w:iCs/>
          <w:shd w:val="clear" w:color="auto" w:fill="FFFFFF"/>
        </w:rPr>
        <w:t>Calanus</w:t>
      </w:r>
      <w:r w:rsidR="00407D47">
        <w:rPr>
          <w:shd w:val="clear" w:color="auto" w:fill="FFFFFF"/>
        </w:rPr>
        <w:t xml:space="preserve"> </w:t>
      </w:r>
      <w:r w:rsidR="00464A6C">
        <w:rPr>
          <w:shd w:val="clear" w:color="auto" w:fill="FFFFFF"/>
        </w:rPr>
        <w:t xml:space="preserve">spp. </w:t>
      </w:r>
      <w:r w:rsidR="00407D47">
        <w:rPr>
          <w:shd w:val="clear" w:color="auto" w:fill="FFFFFF"/>
        </w:rPr>
        <w:t xml:space="preserve">densities are at their lowest, also combining to generate low population level physiological rates. </w:t>
      </w:r>
      <w:r w:rsidR="00286D7C">
        <w:rPr>
          <w:shd w:val="clear" w:color="auto" w:fill="FFFFFF"/>
        </w:rPr>
        <w:t xml:space="preserve">It follows that moderate temperatures optimized the combination of per capita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physiological rates and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population density to generate the highest total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population physiological rates</w:t>
      </w:r>
      <w:r w:rsidR="00567731">
        <w:rPr>
          <w:shd w:val="clear" w:color="auto" w:fill="FFFFFF"/>
        </w:rPr>
        <w:t>.</w:t>
      </w:r>
    </w:p>
    <w:p w14:paraId="4BA87AAF" w14:textId="62F10FE3" w:rsidR="005B0D4C" w:rsidRDefault="005B0D4C" w:rsidP="00F9418A">
      <w:pPr>
        <w:spacing w:after="0" w:line="480" w:lineRule="auto"/>
        <w:rPr>
          <w:ins w:id="58" w:author="Max Lindmark" w:date="2025-04-25T10:05:00Z" w16du:dateUtc="2025-04-25T08:05:00Z"/>
        </w:rPr>
      </w:pPr>
      <w:r w:rsidRPr="005B0D4C">
        <w:lastRenderedPageBreak/>
        <w:t xml:space="preserve">Our model was able to predict </w:t>
      </w:r>
      <w:r w:rsidRPr="005B0D4C">
        <w:rPr>
          <w:i/>
          <w:iCs/>
        </w:rPr>
        <w:t xml:space="preserve">Calanus </w:t>
      </w:r>
      <w:r w:rsidR="00464A6C">
        <w:t xml:space="preserve">spp. </w:t>
      </w:r>
      <w:r w:rsidRPr="005B0D4C">
        <w:t>biomass densities on the order of those observed in the field (</w:t>
      </w:r>
      <w:del w:id="59" w:author="Max Lindmark" w:date="2025-04-25T10:02:00Z" w16du:dateUtc="2025-04-25T08:02:00Z">
        <w:r w:rsidRPr="005B0D4C" w:rsidDel="00361651">
          <w:delText>figure</w:delText>
        </w:r>
      </w:del>
      <w:ins w:id="60" w:author="Max Lindmark" w:date="2025-04-25T10:02:00Z" w16du:dateUtc="2025-04-25T08:02:00Z">
        <w:r w:rsidR="00361651">
          <w:t>Figure</w:t>
        </w:r>
      </w:ins>
      <w:r w:rsidRPr="005B0D4C">
        <w:t xml:space="preserve"> </w:t>
      </w:r>
      <w:r w:rsidR="00464A6C">
        <w:t>5</w:t>
      </w:r>
      <w:r w:rsidRPr="005B0D4C">
        <w:t xml:space="preserve">). Model fit minimized the average sum of squared residuals between observed and predicted biomass densities among years with a resource turnover rate </w:t>
      </w:r>
      <m:oMath>
        <m:r>
          <w:rPr>
            <w:rFonts w:ascii="Cambria Math" w:hAnsi="Cambria Math"/>
          </w:rPr>
          <m:t>δ</m:t>
        </m:r>
      </m:oMath>
      <w:r w:rsidRPr="005B0D4C">
        <w:t xml:space="preserve"> of 0.01 day</w:t>
      </w:r>
      <w:r w:rsidRPr="005B0D4C">
        <w:rPr>
          <w:vertAlign w:val="superscript"/>
        </w:rPr>
        <w:t>-1</w:t>
      </w:r>
      <w:r w:rsidRPr="005B0D4C">
        <w:t xml:space="preserve"> and optimal forager size </w:t>
      </w:r>
      <w:commentRangeStart w:id="61"/>
      <w:r w:rsidRPr="005B0D4C">
        <w:rPr>
          <w:i/>
          <w:iCs/>
        </w:rPr>
        <w:t>m</w:t>
      </w:r>
      <w:r w:rsidRPr="005B0D4C">
        <w:rPr>
          <w:vertAlign w:val="subscript"/>
        </w:rPr>
        <w:t>opt</w:t>
      </w:r>
      <w:r w:rsidRPr="005B0D4C">
        <w:t xml:space="preserve"> of 96 µg. </w:t>
      </w:r>
      <w:commentRangeEnd w:id="61"/>
      <w:r w:rsidR="003A46C0">
        <w:rPr>
          <w:rStyle w:val="CommentReference"/>
          <w:rFonts w:ascii="Arial" w:eastAsia="Arial" w:hAnsi="Arial" w:cs="Arial"/>
          <w:kern w:val="0"/>
          <w:lang w:val="en" w:eastAsia="en-US"/>
          <w14:ligatures w14:val="none"/>
        </w:rPr>
        <w:commentReference w:id="61"/>
      </w:r>
      <w:r w:rsidRPr="005B0D4C">
        <w:t>Our model predicts net production to be maximized with a value of 10.19 µg/day at 5.6</w:t>
      </w:r>
      <w:del w:id="62" w:author="Ohlberger, Jan (DFW)" w:date="2025-04-24T14:24:00Z">
        <w:r w:rsidRPr="005B0D4C" w:rsidDel="00F8423D">
          <w:delText xml:space="preserve"> </w:delText>
        </w:r>
      </w:del>
      <w:r w:rsidRPr="005B0D4C">
        <w:t>°C</w:t>
      </w:r>
      <w:r w:rsidRPr="005B0D4C">
        <w:rPr>
          <w:shd w:val="clear" w:color="auto" w:fill="FFFFFF"/>
        </w:rPr>
        <w:t xml:space="preserve"> </w:t>
      </w:r>
      <w:r w:rsidRPr="005B0D4C">
        <w:t>(</w:t>
      </w:r>
      <w:del w:id="63" w:author="Max Lindmark" w:date="2025-04-25T10:02:00Z" w16du:dateUtc="2025-04-25T08:02:00Z">
        <w:r w:rsidRPr="005B0D4C" w:rsidDel="00361651">
          <w:delText>figure</w:delText>
        </w:r>
      </w:del>
      <w:ins w:id="64" w:author="Max Lindmark" w:date="2025-04-25T10:02:00Z" w16du:dateUtc="2025-04-25T08:02:00Z">
        <w:r w:rsidR="00361651">
          <w:t>Figure</w:t>
        </w:r>
      </w:ins>
      <w:r w:rsidRPr="005B0D4C">
        <w:t xml:space="preserve"> </w:t>
      </w:r>
      <w:r w:rsidR="009A2C2B">
        <w:t>6</w:t>
      </w:r>
      <w:r w:rsidRPr="005B0D4C">
        <w:t>), well below the observed mean maximum summer temperature between 1992 and 2018 of 9.8</w:t>
      </w:r>
      <w:del w:id="65" w:author="Ohlberger, Jan (DFW)" w:date="2025-04-24T14:24:00Z">
        <w:r w:rsidRPr="005B0D4C" w:rsidDel="00F8423D">
          <w:delText xml:space="preserve"> </w:delText>
        </w:r>
      </w:del>
      <w:r w:rsidRPr="005B0D4C">
        <w:t xml:space="preserve">°C. </w:t>
      </w:r>
      <w:commentRangeStart w:id="66"/>
      <w:commentRangeStart w:id="67"/>
      <w:commentRangeStart w:id="68"/>
      <w:r w:rsidRPr="005B0D4C">
        <w:t xml:space="preserve">The population birth rate was maximized at </w:t>
      </w:r>
      <w:commentRangeStart w:id="69"/>
      <w:commentRangeStart w:id="70"/>
      <w:commentRangeStart w:id="71"/>
      <w:commentRangeStart w:id="72"/>
      <w:r w:rsidRPr="005B0D4C">
        <w:t xml:space="preserve">0.64 </w:t>
      </w:r>
      <w:commentRangeEnd w:id="69"/>
      <w:r w:rsidR="00317CC2">
        <w:rPr>
          <w:rStyle w:val="CommentReference"/>
          <w:rFonts w:ascii="Arial" w:eastAsia="Arial" w:hAnsi="Arial" w:cs="Arial"/>
          <w:kern w:val="0"/>
          <w:lang w:val="en" w:eastAsia="en-US"/>
          <w14:ligatures w14:val="none"/>
        </w:rPr>
        <w:commentReference w:id="69"/>
      </w:r>
      <w:commentRangeEnd w:id="70"/>
      <w:r w:rsidR="00223812">
        <w:rPr>
          <w:rStyle w:val="CommentReference"/>
          <w:rFonts w:ascii="Arial" w:eastAsia="Arial" w:hAnsi="Arial" w:cs="Arial"/>
          <w:kern w:val="0"/>
          <w:lang w:val="en" w:eastAsia="en-US"/>
          <w14:ligatures w14:val="none"/>
        </w:rPr>
        <w:commentReference w:id="70"/>
      </w:r>
      <w:commentRangeEnd w:id="71"/>
      <w:r w:rsidR="007733A1">
        <w:rPr>
          <w:rStyle w:val="CommentReference"/>
          <w:rFonts w:ascii="Arial" w:eastAsia="Arial" w:hAnsi="Arial" w:cs="Arial"/>
          <w:kern w:val="0"/>
          <w:lang w:val="en" w:eastAsia="en-US"/>
          <w14:ligatures w14:val="none"/>
        </w:rPr>
        <w:commentReference w:id="71"/>
      </w:r>
      <w:commentRangeEnd w:id="72"/>
      <w:r w:rsidR="00784102">
        <w:rPr>
          <w:rStyle w:val="CommentReference"/>
          <w:rFonts w:ascii="Arial" w:eastAsia="Arial" w:hAnsi="Arial" w:cs="Arial"/>
          <w:kern w:val="0"/>
          <w:lang w:val="en" w:eastAsia="en-US"/>
          <w14:ligatures w14:val="none"/>
        </w:rPr>
        <w:commentReference w:id="72"/>
      </w:r>
      <w:r w:rsidRPr="005B0D4C">
        <w:t>at a slightly higher temperature of 7.07</w:t>
      </w:r>
      <w:del w:id="73" w:author="Ohlberger, Jan (DFW)" w:date="2025-04-24T14:24:00Z">
        <w:r w:rsidRPr="005B0D4C" w:rsidDel="00F8423D">
          <w:delText xml:space="preserve"> </w:delText>
        </w:r>
      </w:del>
      <w:r w:rsidRPr="005B0D4C">
        <w:t>°C.</w:t>
      </w:r>
      <w:commentRangeEnd w:id="66"/>
      <w:r w:rsidR="00B03B6D">
        <w:rPr>
          <w:rStyle w:val="CommentReference"/>
          <w:rFonts w:ascii="Arial" w:eastAsia="Arial" w:hAnsi="Arial" w:cs="Arial"/>
          <w:kern w:val="0"/>
          <w:lang w:val="en" w:eastAsia="en-US"/>
          <w14:ligatures w14:val="none"/>
        </w:rPr>
        <w:commentReference w:id="66"/>
      </w:r>
      <w:commentRangeEnd w:id="67"/>
      <w:r w:rsidR="0073652E">
        <w:rPr>
          <w:rStyle w:val="CommentReference"/>
          <w:rFonts w:ascii="Arial" w:eastAsia="Arial" w:hAnsi="Arial" w:cs="Arial"/>
          <w:kern w:val="0"/>
          <w:lang w:val="en" w:eastAsia="en-US"/>
          <w14:ligatures w14:val="none"/>
        </w:rPr>
        <w:commentReference w:id="67"/>
      </w:r>
      <w:commentRangeEnd w:id="68"/>
      <w:r w:rsidR="00784102">
        <w:rPr>
          <w:rStyle w:val="CommentReference"/>
          <w:rFonts w:ascii="Arial" w:eastAsia="Arial" w:hAnsi="Arial" w:cs="Arial"/>
          <w:kern w:val="0"/>
          <w:lang w:val="en" w:eastAsia="en-US"/>
          <w14:ligatures w14:val="none"/>
        </w:rPr>
        <w:commentReference w:id="68"/>
      </w:r>
      <w:r w:rsidRPr="005B0D4C">
        <w:t xml:space="preserve"> Population extirpation occurred at temperatures slightly below 15</w:t>
      </w:r>
      <w:del w:id="74" w:author="Ohlberger, Jan (DFW)" w:date="2025-04-24T14:24:00Z">
        <w:r w:rsidRPr="005B0D4C" w:rsidDel="00F8423D">
          <w:delText xml:space="preserve"> </w:delText>
        </w:r>
      </w:del>
      <w:r w:rsidRPr="005B0D4C">
        <w:t>°C</w:t>
      </w:r>
      <w:r w:rsidRPr="005B0D4C">
        <w:rPr>
          <w:shd w:val="clear" w:color="auto" w:fill="FFFFFF"/>
        </w:rPr>
        <w:t xml:space="preserve"> </w:t>
      </w:r>
      <w:r w:rsidR="00C5186A">
        <w:t>with</w:t>
      </w:r>
      <w:r w:rsidR="00C5186A" w:rsidRPr="005B0D4C">
        <w:t xml:space="preserve"> </w:t>
      </w:r>
      <w:r w:rsidRPr="005B0D4C">
        <w:t xml:space="preserve">the above model parameters. However, decreasing the size at maturity </w:t>
      </w:r>
      <w:proofErr w:type="spellStart"/>
      <w:r w:rsidRPr="005B0D4C">
        <w:rPr>
          <w:i/>
          <w:iCs/>
        </w:rPr>
        <w:t>m</w:t>
      </w:r>
      <w:r w:rsidRPr="005B0D4C">
        <w:rPr>
          <w:vertAlign w:val="subscript"/>
        </w:rPr>
        <w:t>mat</w:t>
      </w:r>
      <w:proofErr w:type="spellEnd"/>
      <w:r w:rsidRPr="005B0D4C">
        <w:t>, resulted in an increase in the biomass density at this temperature and allowed the population to persist at even warmer temperatures (</w:t>
      </w:r>
      <w:del w:id="75" w:author="Max Lindmark" w:date="2025-04-25T10:02:00Z" w16du:dateUtc="2025-04-25T08:02:00Z">
        <w:r w:rsidRPr="005B0D4C" w:rsidDel="00361651">
          <w:delText>figure</w:delText>
        </w:r>
      </w:del>
      <w:ins w:id="76" w:author="Max Lindmark" w:date="2025-04-25T10:02:00Z" w16du:dateUtc="2025-04-25T08:02:00Z">
        <w:r w:rsidR="00361651">
          <w:t>Figure</w:t>
        </w:r>
      </w:ins>
      <w:r w:rsidRPr="005B0D4C">
        <w:t xml:space="preserve"> </w:t>
      </w:r>
      <w:r w:rsidR="009A2C2B">
        <w:t>7</w:t>
      </w:r>
      <w:r w:rsidRPr="005B0D4C">
        <w:t xml:space="preserve">, </w:t>
      </w:r>
      <w:del w:id="77" w:author="Max Lindmark" w:date="2025-04-25T10:02:00Z" w16du:dateUtc="2025-04-25T08:02:00Z">
        <w:r w:rsidRPr="005B0D4C" w:rsidDel="00361651">
          <w:delText>figure</w:delText>
        </w:r>
      </w:del>
      <w:ins w:id="78" w:author="Max Lindmark" w:date="2025-04-25T10:02:00Z" w16du:dateUtc="2025-04-25T08:02:00Z">
        <w:r w:rsidR="00361651">
          <w:t>Figure</w:t>
        </w:r>
      </w:ins>
      <w:r w:rsidRPr="005B0D4C">
        <w:t xml:space="preserve"> </w:t>
      </w:r>
      <w:r w:rsidR="009A2C2B">
        <w:t>8</w:t>
      </w:r>
      <w:del w:id="79" w:author="Max Lindmark" w:date="2025-04-25T10:04:00Z" w16du:dateUtc="2025-04-25T08:04:00Z">
        <w:r w:rsidRPr="005B0D4C" w:rsidDel="00784102">
          <w:delText xml:space="preserve"> </w:delText>
        </w:r>
      </w:del>
      <w:r w:rsidRPr="005B0D4C">
        <w:t>A). When varying the size at maturity at the lowest extinction temperature (14.8</w:t>
      </w:r>
      <w:del w:id="80" w:author="Ohlberger, Jan (DFW)" w:date="2025-04-24T14:24:00Z">
        <w:r w:rsidRPr="005B0D4C" w:rsidDel="00F8423D">
          <w:delText xml:space="preserve"> </w:delText>
        </w:r>
      </w:del>
      <w:r w:rsidRPr="005B0D4C">
        <w:t>°C) to assess how changes in size at maturity might affect a persisting population’s size structure, the adult to juvenile biomass density ratio decreased as size at maturity increased (</w:t>
      </w:r>
      <w:del w:id="81" w:author="Max Lindmark" w:date="2025-04-25T10:02:00Z" w16du:dateUtc="2025-04-25T08:02:00Z">
        <w:r w:rsidRPr="005B0D4C" w:rsidDel="00361651">
          <w:delText>figure</w:delText>
        </w:r>
      </w:del>
      <w:ins w:id="82" w:author="Max Lindmark" w:date="2025-04-25T10:02:00Z" w16du:dateUtc="2025-04-25T08:02:00Z">
        <w:r w:rsidR="00361651">
          <w:t>Figure</w:t>
        </w:r>
      </w:ins>
      <w:r w:rsidRPr="005B0D4C">
        <w:t xml:space="preserve"> </w:t>
      </w:r>
      <w:r w:rsidR="00F23BE4">
        <w:t>8</w:t>
      </w:r>
      <w:del w:id="83" w:author="Max Lindmark" w:date="2025-04-25T10:05:00Z" w16du:dateUtc="2025-04-25T08:05:00Z">
        <w:r w:rsidRPr="005B0D4C" w:rsidDel="00784102">
          <w:delText xml:space="preserve"> </w:delText>
        </w:r>
      </w:del>
      <w:r w:rsidRPr="005B0D4C">
        <w:t>B), reaching a ratio of 0.15 at a size at maturity of 265 µg. The adult to juvenile biomass density ratio at the size at maturity threshold (62 µg) where further decreases in the size at maturity did not result in additional biomass increases was 0.24. Thus, from the initial size at maturity of 265 µg to the size at maturity threshold, the adult to juvenile ratio increased by 0.09.</w:t>
      </w:r>
    </w:p>
    <w:p w14:paraId="2D70FE18" w14:textId="77777777" w:rsidR="00784102" w:rsidRPr="005B0D4C" w:rsidRDefault="00784102" w:rsidP="00F9418A">
      <w:pPr>
        <w:spacing w:after="0" w:line="480" w:lineRule="auto"/>
      </w:pPr>
    </w:p>
    <w:p w14:paraId="10D10780" w14:textId="6B067230" w:rsidR="005B0D4C" w:rsidRPr="00EB0BE6" w:rsidRDefault="005B0D4C" w:rsidP="009D6A01">
      <w:pPr>
        <w:spacing w:after="0"/>
        <w:ind w:firstLine="0"/>
        <w:rPr>
          <w:color w:val="000000" w:themeColor="text1"/>
          <w:sz w:val="28"/>
          <w:szCs w:val="28"/>
        </w:rPr>
      </w:pPr>
      <w:bookmarkStart w:id="84" w:name="_Toc153492747"/>
      <w:commentRangeStart w:id="85"/>
      <w:commentRangeStart w:id="86"/>
      <w:r w:rsidRPr="00EB0BE6">
        <w:rPr>
          <w:sz w:val="28"/>
          <w:szCs w:val="28"/>
        </w:rPr>
        <w:t>DISCUSSION</w:t>
      </w:r>
      <w:bookmarkEnd w:id="84"/>
      <w:commentRangeEnd w:id="85"/>
      <w:r w:rsidR="00AA7352">
        <w:rPr>
          <w:rStyle w:val="CommentReference"/>
          <w:rFonts w:ascii="Arial" w:eastAsia="Arial" w:hAnsi="Arial" w:cs="Arial"/>
          <w:kern w:val="0"/>
          <w:lang w:val="en" w:eastAsia="en-US"/>
          <w14:ligatures w14:val="none"/>
        </w:rPr>
        <w:commentReference w:id="85"/>
      </w:r>
      <w:commentRangeEnd w:id="86"/>
      <w:r w:rsidR="00D558C6">
        <w:rPr>
          <w:rStyle w:val="CommentReference"/>
          <w:rFonts w:ascii="Arial" w:eastAsia="Arial" w:hAnsi="Arial" w:cs="Arial"/>
          <w:kern w:val="0"/>
          <w:lang w:val="en" w:eastAsia="en-US"/>
          <w14:ligatures w14:val="none"/>
        </w:rPr>
        <w:commentReference w:id="86"/>
      </w:r>
    </w:p>
    <w:p w14:paraId="2A68673E" w14:textId="77777777" w:rsidR="007733A1" w:rsidDel="00784102" w:rsidRDefault="007733A1">
      <w:pPr>
        <w:spacing w:after="0" w:line="480" w:lineRule="auto"/>
        <w:ind w:firstLine="0"/>
        <w:rPr>
          <w:del w:id="87" w:author="Max Lindmark" w:date="2025-04-25T10:05:00Z" w16du:dateUtc="2025-04-25T08:05:00Z"/>
        </w:rPr>
        <w:pPrChange w:id="88" w:author="Max Lindmark" w:date="2025-04-25T10:05:00Z" w16du:dateUtc="2025-04-25T08:05:00Z">
          <w:pPr>
            <w:spacing w:after="0" w:line="480" w:lineRule="auto"/>
          </w:pPr>
        </w:pPrChange>
      </w:pPr>
    </w:p>
    <w:p w14:paraId="3E197751" w14:textId="1D9D0A12" w:rsidR="005B0D4C" w:rsidRPr="00925BC8" w:rsidRDefault="005B0D4C">
      <w:pPr>
        <w:spacing w:after="0" w:line="480" w:lineRule="auto"/>
        <w:ind w:firstLine="0"/>
        <w:pPrChange w:id="89" w:author="Max Lindmark" w:date="2025-04-25T10:05:00Z" w16du:dateUtc="2025-04-25T08:05:00Z">
          <w:pPr>
            <w:spacing w:after="0" w:line="480" w:lineRule="auto"/>
          </w:pPr>
        </w:pPrChange>
      </w:pPr>
      <w:r w:rsidRPr="00925BC8">
        <w:lastRenderedPageBreak/>
        <w:t xml:space="preserve">Our model predicts biomass densities </w:t>
      </w:r>
      <w:proofErr w:type="gramStart"/>
      <w:r w:rsidRPr="00925BC8">
        <w:t>similar to</w:t>
      </w:r>
      <w:proofErr w:type="gramEnd"/>
      <w:r w:rsidRPr="00925BC8">
        <w:t xml:space="preserve"> those observed in the field. The model further predicts that given our set of parameters, population biomass reaches zero as temperatures approach 15</w:t>
      </w:r>
      <w:del w:id="90" w:author="Ohlberger, Jan (DFW)" w:date="2025-04-24T14:18:00Z">
        <w:r w:rsidRPr="00925BC8" w:rsidDel="00FB1F7D">
          <w:delText xml:space="preserve"> </w:delText>
        </w:r>
      </w:del>
      <w:r w:rsidRPr="00925BC8">
        <w:t xml:space="preserve">°C. This temperature is substantially below the lethal temperatures for closely related </w:t>
      </w:r>
      <w:commentRangeStart w:id="91"/>
      <w:r w:rsidRPr="00925BC8">
        <w:rPr>
          <w:i/>
          <w:iCs/>
        </w:rPr>
        <w:t>Calanus</w:t>
      </w:r>
      <w:r w:rsidRPr="00925BC8">
        <w:t xml:space="preserve"> </w:t>
      </w:r>
      <w:r w:rsidRPr="00925BC8">
        <w:rPr>
          <w:i/>
          <w:iCs/>
          <w:bdr w:val="none" w:sz="0" w:space="0" w:color="auto" w:frame="1"/>
        </w:rPr>
        <w:t xml:space="preserve">finmarchicus </w:t>
      </w:r>
      <w:r w:rsidRPr="00925BC8">
        <w:t xml:space="preserve">observed in the laboratory which range between </w:t>
      </w:r>
      <w:commentRangeStart w:id="92"/>
      <w:commentRangeStart w:id="93"/>
      <w:commentRangeStart w:id="94"/>
      <w:r w:rsidRPr="00925BC8">
        <w:t>24 and 26</w:t>
      </w:r>
      <w:del w:id="95" w:author="Ohlberger, Jan (DFW)" w:date="2025-04-24T14:18:00Z">
        <w:r w:rsidRPr="00925BC8" w:rsidDel="00FB1F7D">
          <w:delText xml:space="preserve"> </w:delText>
        </w:r>
      </w:del>
      <w:r w:rsidRPr="00925BC8">
        <w:t xml:space="preserve">°C </w:t>
      </w:r>
      <w:commentRangeEnd w:id="92"/>
      <w:r w:rsidR="00BB2ED0">
        <w:rPr>
          <w:rStyle w:val="CommentReference"/>
          <w:rFonts w:ascii="Arial" w:eastAsia="Arial" w:hAnsi="Arial" w:cs="Arial"/>
          <w:kern w:val="0"/>
          <w:lang w:val="en" w:eastAsia="en-US"/>
          <w14:ligatures w14:val="none"/>
        </w:rPr>
        <w:commentReference w:id="92"/>
      </w:r>
      <w:commentRangeEnd w:id="93"/>
      <w:r w:rsidR="00843E7F">
        <w:rPr>
          <w:rStyle w:val="CommentReference"/>
          <w:rFonts w:ascii="Arial" w:eastAsia="Arial" w:hAnsi="Arial" w:cs="Arial"/>
          <w:kern w:val="0"/>
          <w:lang w:val="en" w:eastAsia="en-US"/>
          <w14:ligatures w14:val="none"/>
        </w:rPr>
        <w:commentReference w:id="93"/>
      </w:r>
      <w:commentRangeEnd w:id="94"/>
      <w:r w:rsidR="00843E7F">
        <w:rPr>
          <w:rStyle w:val="CommentReference"/>
          <w:rFonts w:ascii="Arial" w:eastAsia="Arial" w:hAnsi="Arial" w:cs="Arial"/>
          <w:kern w:val="0"/>
          <w:lang w:val="en" w:eastAsia="en-US"/>
          <w14:ligatures w14:val="none"/>
        </w:rPr>
        <w:commentReference w:id="94"/>
      </w:r>
      <w:r w:rsidRPr="00925BC8">
        <w:t xml:space="preserve">(Marshall 1935). </w:t>
      </w:r>
      <w:commentRangeEnd w:id="91"/>
      <w:r w:rsidR="000061EB">
        <w:rPr>
          <w:rStyle w:val="CommentReference"/>
          <w:rFonts w:ascii="Arial" w:eastAsia="Arial" w:hAnsi="Arial" w:cs="Arial"/>
          <w:kern w:val="0"/>
          <w:lang w:val="en" w:eastAsia="en-US"/>
          <w14:ligatures w14:val="none"/>
        </w:rPr>
        <w:commentReference w:id="91"/>
      </w:r>
      <w:commentRangeStart w:id="96"/>
      <w:r w:rsidR="00843E7F">
        <w:t xml:space="preserve">Our model predicted </w:t>
      </w:r>
      <w:r w:rsidR="00C12B51">
        <w:t xml:space="preserve">population level </w:t>
      </w:r>
      <w:r w:rsidR="00843E7F">
        <w:t xml:space="preserve">net production and birth rates to be maximized at </w:t>
      </w:r>
      <w:r w:rsidR="00843E7F" w:rsidRPr="005B0D4C">
        <w:t>5.6</w:t>
      </w:r>
      <w:del w:id="97" w:author="Ohlberger, Jan (DFW)" w:date="2025-04-24T14:18:00Z">
        <w:r w:rsidR="00843E7F" w:rsidRPr="005B0D4C" w:rsidDel="00FB1F7D">
          <w:delText xml:space="preserve"> </w:delText>
        </w:r>
      </w:del>
      <w:r w:rsidR="00843E7F" w:rsidRPr="005B0D4C">
        <w:t>°C</w:t>
      </w:r>
      <w:r w:rsidR="00843E7F" w:rsidRPr="005B0D4C">
        <w:rPr>
          <w:shd w:val="clear" w:color="auto" w:fill="FFFFFF"/>
        </w:rPr>
        <w:t xml:space="preserve"> </w:t>
      </w:r>
      <w:del w:id="98" w:author="Max Lindmark" w:date="2025-04-25T15:01:00Z" w16du:dateUtc="2025-04-25T13:01:00Z">
        <w:r w:rsidR="00843E7F" w:rsidDel="005D648F">
          <w:rPr>
            <w:shd w:val="clear" w:color="auto" w:fill="FFFFFF"/>
          </w:rPr>
          <w:delText xml:space="preserve"> </w:delText>
        </w:r>
      </w:del>
      <w:r w:rsidR="00843E7F">
        <w:rPr>
          <w:shd w:val="clear" w:color="auto" w:fill="FFFFFF"/>
        </w:rPr>
        <w:t xml:space="preserve">and </w:t>
      </w:r>
      <w:r w:rsidR="00843E7F" w:rsidRPr="005B0D4C">
        <w:t>7.07</w:t>
      </w:r>
      <w:del w:id="99" w:author="Ohlberger, Jan (DFW)" w:date="2025-04-24T14:18:00Z">
        <w:r w:rsidR="00843E7F" w:rsidRPr="005B0D4C" w:rsidDel="00FB1F7D">
          <w:delText xml:space="preserve"> </w:delText>
        </w:r>
      </w:del>
      <w:r w:rsidR="00843E7F" w:rsidRPr="005B0D4C">
        <w:t>°C</w:t>
      </w:r>
      <w:r w:rsidR="00843E7F" w:rsidRPr="00925BC8">
        <w:t xml:space="preserve"> </w:t>
      </w:r>
      <w:r w:rsidR="00843E7F">
        <w:t>respectively</w:t>
      </w:r>
      <w:commentRangeEnd w:id="96"/>
      <w:r w:rsidR="005D648F">
        <w:rPr>
          <w:rStyle w:val="CommentReference"/>
          <w:rFonts w:ascii="Arial" w:eastAsia="Arial" w:hAnsi="Arial" w:cs="Arial"/>
          <w:kern w:val="0"/>
          <w:lang w:val="en" w:eastAsia="en-US"/>
          <w14:ligatures w14:val="none"/>
        </w:rPr>
        <w:commentReference w:id="96"/>
      </w:r>
      <w:r w:rsidR="00843E7F">
        <w:t xml:space="preserve">. </w:t>
      </w:r>
      <w:commentRangeStart w:id="100"/>
      <w:r w:rsidRPr="00925BC8">
        <w:t>This means that average summer sea surface temperatures which currently reach 9.8</w:t>
      </w:r>
      <w:del w:id="101" w:author="Ohlberger, Jan (DFW)" w:date="2025-04-24T14:18:00Z">
        <w:r w:rsidRPr="00925BC8" w:rsidDel="00FB1F7D">
          <w:delText xml:space="preserve"> </w:delText>
        </w:r>
      </w:del>
      <w:r w:rsidRPr="00925BC8">
        <w:t xml:space="preserve">°C </w:t>
      </w:r>
      <w:ins w:id="102" w:author="Ohlberger, Jan (DFW)" w:date="2025-04-24T14:20:00Z">
        <w:r w:rsidR="00F916C0">
          <w:t>(</w:t>
        </w:r>
        <w:del w:id="103" w:author="Max Lindmark" w:date="2025-04-25T10:02:00Z" w16du:dateUtc="2025-04-25T08:02:00Z">
          <w:r w:rsidR="00F916C0" w:rsidDel="00361651">
            <w:delText>figure</w:delText>
          </w:r>
        </w:del>
      </w:ins>
      <w:ins w:id="104" w:author="Max Lindmark" w:date="2025-04-25T10:02:00Z" w16du:dateUtc="2025-04-25T08:02:00Z">
        <w:r w:rsidR="00361651">
          <w:t>Figure</w:t>
        </w:r>
      </w:ins>
      <w:ins w:id="105" w:author="Ohlberger, Jan (DFW)" w:date="2025-04-24T14:20:00Z">
        <w:r w:rsidR="00F916C0">
          <w:t xml:space="preserve"> 2 B) </w:t>
        </w:r>
      </w:ins>
      <w:r w:rsidRPr="00925BC8">
        <w:t xml:space="preserve">are already above those that maximize net production </w:t>
      </w:r>
      <w:commentRangeEnd w:id="100"/>
      <w:r w:rsidR="00803036">
        <w:rPr>
          <w:rStyle w:val="CommentReference"/>
          <w:rFonts w:ascii="Arial" w:eastAsia="Arial" w:hAnsi="Arial" w:cs="Arial"/>
          <w:kern w:val="0"/>
          <w:lang w:val="en" w:eastAsia="en-US"/>
          <w14:ligatures w14:val="none"/>
        </w:rPr>
        <w:commentReference w:id="100"/>
      </w:r>
      <w:r w:rsidRPr="00925BC8">
        <w:t xml:space="preserve">and </w:t>
      </w:r>
      <w:commentRangeStart w:id="106"/>
      <w:commentRangeStart w:id="107"/>
      <w:r w:rsidRPr="00925BC8">
        <w:t xml:space="preserve">birth </w:t>
      </w:r>
      <w:commentRangeEnd w:id="106"/>
      <w:r w:rsidR="00223812">
        <w:rPr>
          <w:rStyle w:val="CommentReference"/>
          <w:rFonts w:ascii="Arial" w:eastAsia="Arial" w:hAnsi="Arial" w:cs="Arial"/>
          <w:kern w:val="0"/>
          <w:lang w:val="en" w:eastAsia="en-US"/>
          <w14:ligatures w14:val="none"/>
        </w:rPr>
        <w:commentReference w:id="106"/>
      </w:r>
      <w:commentRangeEnd w:id="107"/>
      <w:r w:rsidR="003F6767">
        <w:rPr>
          <w:rStyle w:val="CommentReference"/>
          <w:rFonts w:ascii="Arial" w:eastAsia="Arial" w:hAnsi="Arial" w:cs="Arial"/>
          <w:kern w:val="0"/>
          <w:lang w:val="en" w:eastAsia="en-US"/>
          <w14:ligatures w14:val="none"/>
        </w:rPr>
        <w:commentReference w:id="107"/>
      </w:r>
      <w:r w:rsidRPr="00925BC8">
        <w:t xml:space="preserve">rate of </w:t>
      </w:r>
      <w:r w:rsidRPr="00925BC8">
        <w:rPr>
          <w:i/>
          <w:iCs/>
        </w:rPr>
        <w:t>Calanus</w:t>
      </w:r>
      <w:r w:rsidRPr="00925BC8">
        <w:t xml:space="preserve"> </w:t>
      </w:r>
      <w:r w:rsidR="00F2680C">
        <w:t xml:space="preserve">spp. </w:t>
      </w:r>
      <w:r w:rsidRPr="00925BC8">
        <w:t xml:space="preserve">and nearing temperatures at which we would expect a rapid decline in population biomass and associated increase in phytoplankton biomass as total consumer ingestion decreases. </w:t>
      </w:r>
    </w:p>
    <w:p w14:paraId="720332A4" w14:textId="6768B7B9" w:rsidR="005B0D4C" w:rsidRPr="005B0D4C" w:rsidRDefault="005B0D4C" w:rsidP="00F9418A">
      <w:pPr>
        <w:spacing w:after="0" w:line="480" w:lineRule="auto"/>
      </w:pPr>
      <w:r w:rsidRPr="00925BC8">
        <w:t xml:space="preserve">This decline in zooplankton biomass and increase in phytoplankton biomass with increasing temperature is generally consistent with findings in many ecosystem models, though there is high variability among predictions (Megrey et al. 2007; </w:t>
      </w:r>
      <w:r w:rsidRPr="00925BC8">
        <w:rPr>
          <w:bdr w:val="none" w:sz="0" w:space="0" w:color="auto" w:frame="1"/>
        </w:rPr>
        <w:t xml:space="preserve">Morán et al. 2009; </w:t>
      </w:r>
      <w:r w:rsidRPr="00925BC8">
        <w:t>Woodworth-Jefcoats et al. 2017). Declines in zooplankton biomass</w:t>
      </w:r>
      <w:r w:rsidRPr="00925BC8" w:rsidDel="00250FD6">
        <w:t xml:space="preserve"> </w:t>
      </w:r>
      <w:r w:rsidRPr="00925BC8">
        <w:t xml:space="preserve">would substantially reduce an important food source in the North Pacific Ocean, with potential cascading impacts to forage fish, commercial fish species, and cetaceans and sea birds. Recent ecosystem-based models predict decreases in zooplankton biomass associated with climate change will lead to reductions in carrying capacity for commercially important </w:t>
      </w:r>
      <w:r w:rsidR="008C2F89">
        <w:t xml:space="preserve">North Pacific </w:t>
      </w:r>
      <w:r w:rsidRPr="00925BC8">
        <w:t>pelagic fish species by as much as</w:t>
      </w:r>
      <w:commentRangeStart w:id="108"/>
      <w:commentRangeStart w:id="109"/>
      <w:commentRangeStart w:id="110"/>
      <w:commentRangeStart w:id="111"/>
      <w:r w:rsidRPr="00925BC8">
        <w:t xml:space="preserve"> 20</w:t>
      </w:r>
      <w:r w:rsidR="00B03B6D">
        <w:t>–</w:t>
      </w:r>
      <w:r w:rsidRPr="00925BC8">
        <w:t xml:space="preserve">50% </w:t>
      </w:r>
      <w:commentRangeEnd w:id="108"/>
      <w:r w:rsidR="00BB2ED0">
        <w:rPr>
          <w:rStyle w:val="CommentReference"/>
          <w:rFonts w:ascii="Arial" w:eastAsia="Arial" w:hAnsi="Arial" w:cs="Arial"/>
          <w:kern w:val="0"/>
          <w:lang w:val="en" w:eastAsia="en-US"/>
          <w14:ligatures w14:val="none"/>
        </w:rPr>
        <w:commentReference w:id="108"/>
      </w:r>
      <w:commentRangeEnd w:id="109"/>
      <w:r w:rsidR="001B1BBC">
        <w:rPr>
          <w:rStyle w:val="CommentReference"/>
          <w:rFonts w:ascii="Arial" w:eastAsia="Arial" w:hAnsi="Arial" w:cs="Arial"/>
          <w:kern w:val="0"/>
          <w:lang w:val="en" w:eastAsia="en-US"/>
          <w14:ligatures w14:val="none"/>
        </w:rPr>
        <w:commentReference w:id="109"/>
      </w:r>
      <w:commentRangeEnd w:id="110"/>
      <w:r w:rsidR="00C0719C">
        <w:rPr>
          <w:rStyle w:val="CommentReference"/>
          <w:rFonts w:ascii="Arial" w:eastAsia="Arial" w:hAnsi="Arial" w:cs="Arial"/>
          <w:kern w:val="0"/>
          <w:lang w:val="en" w:eastAsia="en-US"/>
          <w14:ligatures w14:val="none"/>
        </w:rPr>
        <w:commentReference w:id="110"/>
      </w:r>
      <w:commentRangeEnd w:id="111"/>
      <w:r w:rsidR="0054343B">
        <w:rPr>
          <w:rStyle w:val="CommentReference"/>
          <w:rFonts w:ascii="Arial" w:eastAsia="Arial" w:hAnsi="Arial" w:cs="Arial"/>
          <w:kern w:val="0"/>
          <w:lang w:val="en" w:eastAsia="en-US"/>
          <w14:ligatures w14:val="none"/>
        </w:rPr>
        <w:commentReference w:id="111"/>
      </w:r>
      <w:r w:rsidRPr="00925BC8">
        <w:t>(Woodworth-Jefcoats et al. 2017). Megrey et al. (2007) predicted decreases in zooplankton biomass and slower growth and smaller weights at age in two species of</w:t>
      </w:r>
      <w:r w:rsidR="00FD7ED0">
        <w:t xml:space="preserve"> North </w:t>
      </w:r>
      <w:r w:rsidR="00FD7ED0">
        <w:lastRenderedPageBreak/>
        <w:t>Pacific</w:t>
      </w:r>
      <w:r w:rsidRPr="00925BC8">
        <w:t xml:space="preserve"> forage fish.</w:t>
      </w:r>
      <w:r w:rsidR="00C0719C">
        <w:t xml:space="preserve"> Similarly, modest declines in biomass of </w:t>
      </w:r>
      <w:r w:rsidR="00E46DC2">
        <w:t>filter feeding</w:t>
      </w:r>
      <w:r w:rsidR="00C0719C">
        <w:t xml:space="preserve"> zooplankton and ensuing modest declines in small pelagic fish biomass are predicted in temperate oceans (Heneghan et al. 2023).</w:t>
      </w:r>
    </w:p>
    <w:p w14:paraId="7FBAC412" w14:textId="36F00EB6" w:rsidR="005B0D4C" w:rsidRPr="005B0D4C" w:rsidRDefault="005B0D4C" w:rsidP="00F9418A">
      <w:pPr>
        <w:spacing w:after="0" w:line="480" w:lineRule="auto"/>
        <w:rPr>
          <w:bdr w:val="none" w:sz="0" w:space="0" w:color="auto" w:frame="1"/>
        </w:rPr>
      </w:pPr>
      <w:r w:rsidRPr="005B0D4C">
        <w:t xml:space="preserve">Our model predicts that the </w:t>
      </w:r>
      <w:r w:rsidR="000D780F">
        <w:t>population</w:t>
      </w:r>
      <w:r w:rsidR="000D780F" w:rsidRPr="005B0D4C">
        <w:t xml:space="preserve"> </w:t>
      </w:r>
      <w:r w:rsidRPr="005B0D4C">
        <w:t>extirpation as summer temperatures approach 15</w:t>
      </w:r>
      <w:del w:id="112" w:author="Ohlberger, Jan (DFW)" w:date="2025-04-24T14:21:00Z">
        <w:r w:rsidRPr="005B0D4C" w:rsidDel="000F2B6D">
          <w:delText xml:space="preserve"> </w:delText>
        </w:r>
      </w:del>
      <w:r w:rsidRPr="005B0D4C">
        <w:t>°C may be avoided with decreases in size at maturity</w:t>
      </w:r>
      <w:del w:id="113" w:author="Max Lindmark" w:date="2025-04-25T15:04:00Z" w16du:dateUtc="2025-04-25T13:04:00Z">
        <w:r w:rsidRPr="005B0D4C" w:rsidDel="005D648F">
          <w:delText xml:space="preserve">, though </w:delText>
        </w:r>
      </w:del>
      <w:ins w:id="114" w:author="Max Lindmark" w:date="2025-04-25T15:04:00Z" w16du:dateUtc="2025-04-25T13:04:00Z">
        <w:r w:rsidR="005D648F">
          <w:t xml:space="preserve">. Such changes </w:t>
        </w:r>
      </w:ins>
      <w:del w:id="115" w:author="Max Lindmark" w:date="2025-04-25T15:04:00Z" w16du:dateUtc="2025-04-25T13:04:00Z">
        <w:r w:rsidRPr="005B0D4C" w:rsidDel="005D648F">
          <w:delText xml:space="preserve">this </w:delText>
        </w:r>
      </w:del>
      <w:r w:rsidRPr="005B0D4C">
        <w:t xml:space="preserve">will likely have consequences for the ratio of adult to juvenile biomass densities and the size distribution of the population. In particular, our model predicts slight increases in the adult to juvenile biomass density ratio as size at maturity decreases at a given temperature. </w:t>
      </w:r>
      <w:r w:rsidRPr="005B0D4C">
        <w:rPr>
          <w:bdr w:val="none" w:sz="0" w:space="0" w:color="auto" w:frame="1"/>
        </w:rPr>
        <w:t xml:space="preserve">Shifts in zooplankton size structure </w:t>
      </w:r>
      <w:r w:rsidR="00220748">
        <w:rPr>
          <w:bdr w:val="none" w:sz="0" w:space="0" w:color="auto" w:frame="1"/>
        </w:rPr>
        <w:t>are expected to have a variety of cascading ecosystem impacts</w:t>
      </w:r>
      <w:r w:rsidR="000715CF">
        <w:rPr>
          <w:bdr w:val="none" w:sz="0" w:space="0" w:color="auto" w:frame="1"/>
        </w:rPr>
        <w:t>. These impacts</w:t>
      </w:r>
      <w:r w:rsidR="00220748">
        <w:rPr>
          <w:bdr w:val="none" w:sz="0" w:space="0" w:color="auto" w:frame="1"/>
        </w:rPr>
        <w:t xml:space="preserve"> includ</w:t>
      </w:r>
      <w:r w:rsidR="000715CF">
        <w:rPr>
          <w:bdr w:val="none" w:sz="0" w:space="0" w:color="auto" w:frame="1"/>
        </w:rPr>
        <w:t>e</w:t>
      </w:r>
      <w:r w:rsidR="00220748">
        <w:rPr>
          <w:bdr w:val="none" w:sz="0" w:space="0" w:color="auto" w:frame="1"/>
        </w:rPr>
        <w:t xml:space="preserve"> reductions in small forage fish biomass (</w:t>
      </w:r>
      <w:r w:rsidR="00220748">
        <w:t>Heneghan et al. 2023)</w:t>
      </w:r>
      <w:r w:rsidR="00C13158">
        <w:t xml:space="preserve">, total fish biomass, and total ecosystem biomass, </w:t>
      </w:r>
      <w:r w:rsidR="009659F7">
        <w:rPr>
          <w:bdr w:val="none" w:sz="0" w:space="0" w:color="auto" w:frame="1"/>
        </w:rPr>
        <w:t xml:space="preserve">particularly when in conjunction with other </w:t>
      </w:r>
      <w:r w:rsidR="00AF601C">
        <w:rPr>
          <w:bdr w:val="none" w:sz="0" w:space="0" w:color="auto" w:frame="1"/>
        </w:rPr>
        <w:t xml:space="preserve">climate change effects </w:t>
      </w:r>
      <w:r w:rsidR="009659F7">
        <w:rPr>
          <w:bdr w:val="none" w:sz="0" w:space="0" w:color="auto" w:frame="1"/>
        </w:rPr>
        <w:t>such as changes in phytoplankton biomass</w:t>
      </w:r>
      <w:r w:rsidR="009C4D8D">
        <w:rPr>
          <w:bdr w:val="none" w:sz="0" w:space="0" w:color="auto" w:frame="1"/>
        </w:rPr>
        <w:t xml:space="preserve"> and size structure</w:t>
      </w:r>
      <w:r w:rsidR="00F33300">
        <w:rPr>
          <w:bdr w:val="none" w:sz="0" w:space="0" w:color="auto" w:frame="1"/>
        </w:rPr>
        <w:t xml:space="preserve"> </w:t>
      </w:r>
      <w:r w:rsidR="00F33300" w:rsidRPr="005B0D4C">
        <w:rPr>
          <w:bdr w:val="none" w:sz="0" w:space="0" w:color="auto" w:frame="1"/>
        </w:rPr>
        <w:t>(</w:t>
      </w:r>
      <w:r w:rsidR="00F33300" w:rsidRPr="005B0D4C">
        <w:t>Ainsworth et al. 2011</w:t>
      </w:r>
      <w:r w:rsidR="00F33300">
        <w:t>; Atkinson et al. 2024</w:t>
      </w:r>
      <w:r w:rsidR="00F33300" w:rsidRPr="005B0D4C">
        <w:t>)</w:t>
      </w:r>
      <w:r w:rsidR="009659F7">
        <w:rPr>
          <w:bdr w:val="none" w:sz="0" w:space="0" w:color="auto" w:frame="1"/>
        </w:rPr>
        <w:t>, decreases in dissolved oxygen, and ocean acidification</w:t>
      </w:r>
      <w:r w:rsidRPr="005B0D4C">
        <w:rPr>
          <w:bdr w:val="none" w:sz="0" w:space="0" w:color="auto" w:frame="1"/>
        </w:rPr>
        <w:t xml:space="preserve"> (</w:t>
      </w:r>
      <w:r w:rsidR="0054343B">
        <w:t>Atkinson et al. 2024</w:t>
      </w:r>
      <w:r w:rsidRPr="005B0D4C">
        <w:t>)</w:t>
      </w:r>
      <w:r w:rsidRPr="005B0D4C">
        <w:rPr>
          <w:bdr w:val="none" w:sz="0" w:space="0" w:color="auto" w:frame="1"/>
        </w:rPr>
        <w:t xml:space="preserve">. </w:t>
      </w:r>
    </w:p>
    <w:p w14:paraId="3B00E88A" w14:textId="69608FD2" w:rsidR="005B0D4C" w:rsidRPr="005B0D4C" w:rsidRDefault="005B0D4C" w:rsidP="00F9418A">
      <w:pPr>
        <w:spacing w:after="0" w:line="480" w:lineRule="auto"/>
        <w:rPr>
          <w:bdr w:val="none" w:sz="0" w:space="0" w:color="auto" w:frame="1"/>
        </w:rPr>
      </w:pPr>
      <w:r w:rsidRPr="005B0D4C">
        <w:t>One important caveat is our use of sea surface temperatures in the model because they are readily available. The Bering Sea is a stratified system and is warmer at the surface than at the bottom</w:t>
      </w:r>
      <w:r w:rsidR="00BB2ED0">
        <w:t xml:space="preserve"> (</w:t>
      </w:r>
      <w:r w:rsidR="00C447A4" w:rsidRPr="009E52D1">
        <w:t>Ladd</w:t>
      </w:r>
      <w:r w:rsidR="002C2513">
        <w:t xml:space="preserve"> and </w:t>
      </w:r>
      <w:r w:rsidR="00C447A4" w:rsidRPr="009E52D1">
        <w:t>Stabeno 2012</w:t>
      </w:r>
      <w:r w:rsidR="00C447A4">
        <w:t xml:space="preserve">; </w:t>
      </w:r>
      <w:r w:rsidR="002C2513" w:rsidRPr="007F7E85">
        <w:t>Strom</w:t>
      </w:r>
      <w:r w:rsidR="002C2513">
        <w:t xml:space="preserve"> </w:t>
      </w:r>
      <w:r w:rsidR="002C2513" w:rsidRPr="007F7E85">
        <w:t>and</w:t>
      </w:r>
      <w:r w:rsidR="002C2513">
        <w:t xml:space="preserve"> </w:t>
      </w:r>
      <w:r w:rsidR="002C2513" w:rsidRPr="007F7E85">
        <w:t>Fredrickson 2008</w:t>
      </w:r>
      <w:r w:rsidR="00BB2ED0">
        <w:t>)</w:t>
      </w:r>
      <w:r w:rsidRPr="005B0D4C">
        <w:t xml:space="preserve">. Copepods use diel vertical migration, feeding near the surface at night and returning to deeper water for the day. This serves to minimize predation risk during feeding but also has the benefit of reducing the duration of exposure to warmer temperatures at the surface. Thus, because deep water and nighttime foraging near the surface provide thermal refuges for copepods during a large portion of their </w:t>
      </w:r>
      <w:r w:rsidRPr="005B0D4C">
        <w:lastRenderedPageBreak/>
        <w:t>lives, they likely would be able to persist at sea surface temperatures above 15</w:t>
      </w:r>
      <w:del w:id="116" w:author="Ohlberger, Jan (DFW)" w:date="2025-04-24T14:23:00Z">
        <w:r w:rsidRPr="005B0D4C" w:rsidDel="009E49F2">
          <w:delText xml:space="preserve"> </w:delText>
        </w:r>
      </w:del>
      <w:r w:rsidRPr="005B0D4C">
        <w:t xml:space="preserve">°C. Therefore, our model’s prediction of this temperature threshold can be considered the minimum temperature at which extirpation would be a concern. </w:t>
      </w:r>
    </w:p>
    <w:p w14:paraId="2CE5D5AB" w14:textId="23FCE03B" w:rsidR="005B0D4C" w:rsidRPr="005B0D4C" w:rsidRDefault="005B0D4C" w:rsidP="00F9418A">
      <w:pPr>
        <w:spacing w:after="0" w:line="480" w:lineRule="auto"/>
        <w:rPr>
          <w:bdr w:val="none" w:sz="0" w:space="0" w:color="auto" w:frame="1"/>
        </w:rPr>
      </w:pPr>
      <w:r w:rsidRPr="005B0D4C">
        <w:rPr>
          <w:bdr w:val="none" w:sz="0" w:space="0" w:color="auto" w:frame="1"/>
        </w:rPr>
        <w:t>Another important note is that the pattern of shifts in population sizes and community sizes depends not only on within species shifts in size or stage ratios, but also on compositional shifts in the species present (Martins et al. 2023). Thus, community size composition could also change via the addition or removal of species, and this in turn could impact size distributions within a population in the same or opposite direction as within species changes in population size.</w:t>
      </w:r>
      <w:commentRangeStart w:id="117"/>
      <w:r w:rsidRPr="005B0D4C">
        <w:rPr>
          <w:bdr w:val="none" w:sz="0" w:space="0" w:color="auto" w:frame="1"/>
        </w:rPr>
        <w:t xml:space="preserve"> </w:t>
      </w:r>
      <w:commentRangeEnd w:id="117"/>
      <w:r w:rsidR="003211EA">
        <w:rPr>
          <w:rStyle w:val="CommentReference"/>
          <w:rFonts w:ascii="Arial" w:eastAsia="Arial" w:hAnsi="Arial" w:cs="Arial"/>
          <w:kern w:val="0"/>
          <w:lang w:val="en" w:eastAsia="en-US"/>
          <w14:ligatures w14:val="none"/>
        </w:rPr>
        <w:commentReference w:id="117"/>
      </w:r>
      <w:r w:rsidRPr="005B0D4C">
        <w:rPr>
          <w:bdr w:val="none" w:sz="0" w:space="0" w:color="auto" w:frame="1"/>
        </w:rPr>
        <w:t>It is the combination of these intraspecific and compositional effects that determine the overall direction of size trends both within a population and community (Martins et al. 2023). Our model only has one species of consumer and thus cannot account for the effects</w:t>
      </w:r>
      <w:r w:rsidR="0026476A">
        <w:rPr>
          <w:bdr w:val="none" w:sz="0" w:space="0" w:color="auto" w:frame="1"/>
        </w:rPr>
        <w:t xml:space="preserve"> that</w:t>
      </w:r>
      <w:r w:rsidRPr="005B0D4C">
        <w:rPr>
          <w:bdr w:val="none" w:sz="0" w:space="0" w:color="auto" w:frame="1"/>
        </w:rPr>
        <w:t xml:space="preserve"> changes in species composition may have on </w:t>
      </w:r>
      <w:r w:rsidRPr="005B0D4C">
        <w:rPr>
          <w:i/>
          <w:iCs/>
          <w:bdr w:val="none" w:sz="0" w:space="0" w:color="auto" w:frame="1"/>
        </w:rPr>
        <w:t>Calanus</w:t>
      </w:r>
      <w:r w:rsidRPr="005B0D4C">
        <w:rPr>
          <w:bdr w:val="none" w:sz="0" w:space="0" w:color="auto" w:frame="1"/>
        </w:rPr>
        <w:t xml:space="preserve"> </w:t>
      </w:r>
      <w:r w:rsidR="00DB1687">
        <w:rPr>
          <w:bdr w:val="none" w:sz="0" w:space="0" w:color="auto" w:frame="1"/>
        </w:rPr>
        <w:t xml:space="preserve">spp. </w:t>
      </w:r>
      <w:r w:rsidRPr="005B0D4C">
        <w:rPr>
          <w:bdr w:val="none" w:sz="0" w:space="0" w:color="auto" w:frame="1"/>
        </w:rPr>
        <w:t>size structure.</w:t>
      </w:r>
      <w:r w:rsidR="00DE6D39" w:rsidRPr="00DE6D39">
        <w:t xml:space="preserve"> </w:t>
      </w:r>
    </w:p>
    <w:p w14:paraId="0842CB4E" w14:textId="6B8DF75B" w:rsidR="005B0D4C" w:rsidRPr="00E81D56" w:rsidRDefault="005B0D4C" w:rsidP="00F9418A">
      <w:pPr>
        <w:spacing w:after="0" w:line="480" w:lineRule="auto"/>
        <w:rPr>
          <w:lang w:val="en"/>
        </w:rPr>
      </w:pPr>
      <w:r w:rsidRPr="005B0D4C">
        <w:rPr>
          <w:bdr w:val="none" w:sz="0" w:space="0" w:color="auto" w:frame="1"/>
        </w:rPr>
        <w:t xml:space="preserve">Despite these limitations, our simple PSPM successfully predicts </w:t>
      </w:r>
      <w:r w:rsidRPr="005B0D4C">
        <w:rPr>
          <w:i/>
          <w:iCs/>
          <w:bdr w:val="none" w:sz="0" w:space="0" w:color="auto" w:frame="1"/>
        </w:rPr>
        <w:t xml:space="preserve">Calanus </w:t>
      </w:r>
      <w:r w:rsidR="007B2919">
        <w:rPr>
          <w:bdr w:val="none" w:sz="0" w:space="0" w:color="auto" w:frame="1"/>
        </w:rPr>
        <w:t xml:space="preserve">spp. </w:t>
      </w:r>
      <w:r w:rsidRPr="005B0D4C">
        <w:rPr>
          <w:bdr w:val="none" w:sz="0" w:space="0" w:color="auto" w:frame="1"/>
        </w:rPr>
        <w:t>densities on the orders of those observed in the North Bering Sea and predict</w:t>
      </w:r>
      <w:r w:rsidR="004B7C9B">
        <w:rPr>
          <w:bdr w:val="none" w:sz="0" w:space="0" w:color="auto" w:frame="1"/>
        </w:rPr>
        <w:t>s</w:t>
      </w:r>
      <w:r w:rsidRPr="005B0D4C">
        <w:rPr>
          <w:bdr w:val="none" w:sz="0" w:space="0" w:color="auto" w:frame="1"/>
        </w:rPr>
        <w:t xml:space="preserve"> </w:t>
      </w:r>
      <w:r w:rsidR="004B7C9B">
        <w:rPr>
          <w:bdr w:val="none" w:sz="0" w:space="0" w:color="auto" w:frame="1"/>
        </w:rPr>
        <w:t xml:space="preserve">important </w:t>
      </w:r>
      <w:r w:rsidRPr="005B0D4C">
        <w:rPr>
          <w:bdr w:val="none" w:sz="0" w:space="0" w:color="auto" w:frame="1"/>
        </w:rPr>
        <w:t xml:space="preserve">climate effects </w:t>
      </w:r>
      <w:r w:rsidR="004B7C9B">
        <w:rPr>
          <w:bdr w:val="none" w:sz="0" w:space="0" w:color="auto" w:frame="1"/>
        </w:rPr>
        <w:t>on</w:t>
      </w:r>
      <w:r w:rsidR="004B7C9B" w:rsidRPr="005B0D4C">
        <w:rPr>
          <w:bdr w:val="none" w:sz="0" w:space="0" w:color="auto" w:frame="1"/>
        </w:rPr>
        <w:t xml:space="preserve"> </w:t>
      </w:r>
      <w:r w:rsidRPr="005B0D4C">
        <w:rPr>
          <w:bdr w:val="none" w:sz="0" w:space="0" w:color="auto" w:frame="1"/>
        </w:rPr>
        <w:t>zooplankton populations such as decreasing biomass with increasing temperature. It additionally predicts that smaller sizes at maturity allow population</w:t>
      </w:r>
      <w:r w:rsidR="00DA6DA8">
        <w:rPr>
          <w:bdr w:val="none" w:sz="0" w:space="0" w:color="auto" w:frame="1"/>
        </w:rPr>
        <w:t>s</w:t>
      </w:r>
      <w:r w:rsidRPr="005B0D4C">
        <w:rPr>
          <w:bdr w:val="none" w:sz="0" w:space="0" w:color="auto" w:frame="1"/>
        </w:rPr>
        <w:t xml:space="preserve"> to persist at higher temperatures. </w:t>
      </w:r>
      <w:commentRangeStart w:id="118"/>
      <w:r w:rsidR="004341B5" w:rsidRPr="005B0D4C">
        <w:t>Declines in biomass and size at maturity would have potential negative and cascading impacts to forage and commercial fish species</w:t>
      </w:r>
      <w:r w:rsidR="00923E9D">
        <w:t xml:space="preserve"> such as declines in fish biomass and declines in fish size at age </w:t>
      </w:r>
      <w:r w:rsidR="00923E9D" w:rsidRPr="005B0D4C">
        <w:rPr>
          <w:bdr w:val="none" w:sz="0" w:space="0" w:color="auto" w:frame="1"/>
        </w:rPr>
        <w:t>(</w:t>
      </w:r>
      <w:r w:rsidR="00923E9D" w:rsidRPr="005B0D4C">
        <w:t>Ainsworth et al. 2011</w:t>
      </w:r>
      <w:r w:rsidR="00923E9D">
        <w:t>; Atkinson et al. 2024; Heneghan et al. 2023</w:t>
      </w:r>
      <w:r w:rsidR="00BB3C72">
        <w:t>; Lefort et al. 2015</w:t>
      </w:r>
      <w:r w:rsidR="00923E9D" w:rsidRPr="005B0D4C">
        <w:t>)</w:t>
      </w:r>
      <w:commentRangeStart w:id="119"/>
      <w:commentRangeStart w:id="120"/>
      <w:r w:rsidR="004341B5" w:rsidRPr="005B0D4C">
        <w:t xml:space="preserve">. </w:t>
      </w:r>
      <w:commentRangeEnd w:id="118"/>
      <w:r w:rsidR="006514F1">
        <w:rPr>
          <w:rStyle w:val="CommentReference"/>
          <w:rFonts w:ascii="Arial" w:eastAsia="Arial" w:hAnsi="Arial" w:cs="Arial"/>
          <w:kern w:val="0"/>
          <w:lang w:val="en" w:eastAsia="en-US"/>
          <w14:ligatures w14:val="none"/>
        </w:rPr>
        <w:commentReference w:id="118"/>
      </w:r>
      <w:commentRangeEnd w:id="119"/>
      <w:r w:rsidR="009B0AFD">
        <w:rPr>
          <w:rStyle w:val="CommentReference"/>
          <w:rFonts w:ascii="Arial" w:eastAsia="Arial" w:hAnsi="Arial" w:cs="Arial"/>
          <w:kern w:val="0"/>
          <w:lang w:val="en" w:eastAsia="en-US"/>
          <w14:ligatures w14:val="none"/>
        </w:rPr>
        <w:commentReference w:id="119"/>
      </w:r>
      <w:commentRangeEnd w:id="120"/>
      <w:r w:rsidR="004B39EB">
        <w:rPr>
          <w:rStyle w:val="CommentReference"/>
          <w:rFonts w:ascii="Arial" w:eastAsia="Arial" w:hAnsi="Arial" w:cs="Arial"/>
          <w:kern w:val="0"/>
          <w:lang w:val="en" w:eastAsia="en-US"/>
          <w14:ligatures w14:val="none"/>
        </w:rPr>
        <w:commentReference w:id="120"/>
      </w:r>
      <w:r w:rsidRPr="005B0D4C">
        <w:rPr>
          <w:bdr w:val="none" w:sz="0" w:space="0" w:color="auto" w:frame="1"/>
        </w:rPr>
        <w:t>The prediction that population densities approach zero at approximately 15</w:t>
      </w:r>
      <w:del w:id="121" w:author="Ohlberger, Jan (DFW)" w:date="2025-04-24T14:23:00Z">
        <w:r w:rsidRPr="005B0D4C" w:rsidDel="009E49F2">
          <w:rPr>
            <w:bdr w:val="none" w:sz="0" w:space="0" w:color="auto" w:frame="1"/>
          </w:rPr>
          <w:delText xml:space="preserve"> </w:delText>
        </w:r>
      </w:del>
      <w:r w:rsidRPr="005B0D4C">
        <w:t xml:space="preserve">°C if the population is </w:t>
      </w:r>
      <w:r w:rsidRPr="005B0D4C">
        <w:lastRenderedPageBreak/>
        <w:t xml:space="preserve">unable to adapt is concerning given that temperatures are predicted to approach this threshold by 2100 (Hermann et al. 2019). </w:t>
      </w:r>
      <w:r w:rsidR="009A3445">
        <w:t>E</w:t>
      </w:r>
      <w:r w:rsidRPr="005B0D4C">
        <w:t xml:space="preserve">xtirpation can be avoided with decreases in size at maturity, but only if population adaptive capacity outpaces ocean warming. </w:t>
      </w:r>
      <w:r w:rsidR="00304FDE">
        <w:t xml:space="preserve">Future </w:t>
      </w:r>
      <w:commentRangeStart w:id="122"/>
      <w:r w:rsidR="00304FDE" w:rsidRPr="005B0D4C">
        <w:t>research would benefit from more data collection during the periods of greatest temperature change (June) and more consistent sampling across seasons to develop a model that can better incorporate these seasonal differences in temperature and biomass.</w:t>
      </w:r>
      <w:commentRangeEnd w:id="122"/>
      <w:r w:rsidR="00304FDE">
        <w:rPr>
          <w:rStyle w:val="CommentReference"/>
          <w:rFonts w:ascii="Arial" w:eastAsia="Arial" w:hAnsi="Arial" w:cs="Arial"/>
          <w:kern w:val="0"/>
          <w:lang w:val="en" w:eastAsia="en-US"/>
          <w14:ligatures w14:val="none"/>
        </w:rPr>
        <w:commentReference w:id="122"/>
      </w:r>
    </w:p>
    <w:p w14:paraId="4E71E330" w14:textId="77777777" w:rsidR="001071E4" w:rsidRDefault="001071E4" w:rsidP="00F9418A">
      <w:pPr>
        <w:spacing w:after="0"/>
        <w:ind w:firstLine="0"/>
        <w:rPr>
          <w:sz w:val="28"/>
          <w:szCs w:val="28"/>
        </w:rPr>
      </w:pPr>
      <w:bookmarkStart w:id="123" w:name="_Toc153492748"/>
      <w:r>
        <w:rPr>
          <w:sz w:val="28"/>
          <w:szCs w:val="28"/>
        </w:rPr>
        <w:br w:type="page"/>
      </w:r>
    </w:p>
    <w:p w14:paraId="0A003808" w14:textId="06323041" w:rsidR="005B0D4C" w:rsidRPr="00670D2E" w:rsidRDefault="005B0D4C" w:rsidP="009D6A01">
      <w:pPr>
        <w:spacing w:after="0"/>
        <w:ind w:firstLine="0"/>
        <w:rPr>
          <w:color w:val="000000" w:themeColor="text1"/>
          <w:sz w:val="28"/>
          <w:szCs w:val="28"/>
        </w:rPr>
      </w:pPr>
      <w:bookmarkStart w:id="124" w:name="_Hlk190776556"/>
      <w:r w:rsidRPr="00670D2E">
        <w:rPr>
          <w:sz w:val="28"/>
          <w:szCs w:val="28"/>
        </w:rPr>
        <w:lastRenderedPageBreak/>
        <w:t>TABLES</w:t>
      </w:r>
      <w:bookmarkEnd w:id="123"/>
    </w:p>
    <w:p w14:paraId="674B425E" w14:textId="6D953C2C" w:rsidR="000E4CC2" w:rsidRPr="000E4CC2" w:rsidRDefault="005B0D4C" w:rsidP="009D6A01">
      <w:pPr>
        <w:pStyle w:val="Heading3"/>
        <w:spacing w:after="0" w:line="480" w:lineRule="auto"/>
      </w:pPr>
      <w:bookmarkStart w:id="125" w:name="_Toc153492749"/>
      <w:r w:rsidRPr="005B0D4C">
        <w:t>Table 1. Parameter values from the literature and estimates.</w:t>
      </w:r>
      <w:bookmarkEnd w:id="125"/>
    </w:p>
    <w:tbl>
      <w:tblPr>
        <w:tblStyle w:val="TableGrid"/>
        <w:tblW w:w="0" w:type="auto"/>
        <w:tblLook w:val="04A0" w:firstRow="1" w:lastRow="0" w:firstColumn="1" w:lastColumn="0" w:noHBand="0" w:noVBand="1"/>
      </w:tblPr>
      <w:tblGrid>
        <w:gridCol w:w="1643"/>
        <w:gridCol w:w="2146"/>
        <w:gridCol w:w="1905"/>
        <w:gridCol w:w="1778"/>
        <w:gridCol w:w="1878"/>
      </w:tblGrid>
      <w:tr w:rsidR="000112D7" w:rsidRPr="000112D7" w14:paraId="10C1BCBF" w14:textId="77777777" w:rsidTr="00A45D94">
        <w:tc>
          <w:tcPr>
            <w:tcW w:w="1643" w:type="dxa"/>
          </w:tcPr>
          <w:p w14:paraId="583768D3"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Symbol</w:t>
            </w:r>
          </w:p>
        </w:tc>
        <w:tc>
          <w:tcPr>
            <w:tcW w:w="2146" w:type="dxa"/>
          </w:tcPr>
          <w:p w14:paraId="60BD50F9"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Value</w:t>
            </w:r>
          </w:p>
        </w:tc>
        <w:tc>
          <w:tcPr>
            <w:tcW w:w="1905" w:type="dxa"/>
          </w:tcPr>
          <w:p w14:paraId="59D856FE"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Unit</w:t>
            </w:r>
          </w:p>
        </w:tc>
        <w:tc>
          <w:tcPr>
            <w:tcW w:w="1778" w:type="dxa"/>
          </w:tcPr>
          <w:p w14:paraId="5B8E35C0"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Interpretation</w:t>
            </w:r>
          </w:p>
        </w:tc>
        <w:tc>
          <w:tcPr>
            <w:tcW w:w="1878" w:type="dxa"/>
          </w:tcPr>
          <w:p w14:paraId="79B0DAAB"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Reference</w:t>
            </w:r>
          </w:p>
        </w:tc>
      </w:tr>
      <w:tr w:rsidR="00A45D94" w:rsidRPr="000112D7" w14:paraId="0A69B92F" w14:textId="77777777" w:rsidTr="00A13144">
        <w:tc>
          <w:tcPr>
            <w:tcW w:w="9350" w:type="dxa"/>
            <w:gridSpan w:val="5"/>
          </w:tcPr>
          <w:p w14:paraId="2ECD05F1" w14:textId="0CCDF963"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Resource Dynamics</w:t>
            </w:r>
          </w:p>
        </w:tc>
      </w:tr>
      <w:tr w:rsidR="000112D7" w:rsidRPr="000112D7" w14:paraId="55787AA8" w14:textId="77777777" w:rsidTr="00A45D94">
        <w:tc>
          <w:tcPr>
            <w:tcW w:w="1643" w:type="dxa"/>
          </w:tcPr>
          <w:p w14:paraId="14F1F042" w14:textId="77777777" w:rsidR="000112D7" w:rsidRPr="000112D7" w:rsidRDefault="000112D7" w:rsidP="00F9418A">
            <w:pPr>
              <w:spacing w:after="0"/>
              <w:ind w:firstLine="0"/>
              <w:rPr>
                <w:rFonts w:eastAsia="Arial"/>
                <w:b/>
                <w:bCs/>
                <w:sz w:val="24"/>
                <w:szCs w:val="24"/>
              </w:rPr>
            </w:pPr>
            <m:oMathPara>
              <m:oMath>
                <m:r>
                  <m:rPr>
                    <m:sty m:val="bi"/>
                  </m:rPr>
                  <w:rPr>
                    <w:rFonts w:ascii="Cambria Math" w:eastAsia="Arial" w:hAnsi="Cambria Math"/>
                    <w:sz w:val="24"/>
                    <w:szCs w:val="24"/>
                  </w:rPr>
                  <m:t>δ</m:t>
                </m:r>
              </m:oMath>
            </m:oMathPara>
          </w:p>
        </w:tc>
        <w:tc>
          <w:tcPr>
            <w:tcW w:w="2146" w:type="dxa"/>
          </w:tcPr>
          <w:p w14:paraId="209ABF96"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0.01</w:t>
            </w:r>
          </w:p>
        </w:tc>
        <w:tc>
          <w:tcPr>
            <w:tcW w:w="1905" w:type="dxa"/>
          </w:tcPr>
          <w:p w14:paraId="6BB4AC64" w14:textId="74E55EEC"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0D465C70" w14:textId="77777777" w:rsidR="000112D7" w:rsidRPr="000112D7" w:rsidRDefault="000112D7" w:rsidP="00F9418A">
            <w:pPr>
              <w:spacing w:after="0"/>
              <w:ind w:firstLine="0"/>
              <w:rPr>
                <w:rFonts w:eastAsia="Arial"/>
                <w:sz w:val="24"/>
                <w:szCs w:val="24"/>
              </w:rPr>
            </w:pPr>
            <w:r w:rsidRPr="000112D7">
              <w:rPr>
                <w:rFonts w:eastAsia="Arial"/>
                <w:sz w:val="24"/>
                <w:szCs w:val="24"/>
              </w:rPr>
              <w:t>Resource turnover rate</w:t>
            </w:r>
          </w:p>
        </w:tc>
        <w:tc>
          <w:tcPr>
            <w:tcW w:w="1878" w:type="dxa"/>
          </w:tcPr>
          <w:p w14:paraId="5F54DB93" w14:textId="24AFE227" w:rsidR="000112D7" w:rsidRPr="000112D7" w:rsidRDefault="000112D7" w:rsidP="00F9418A">
            <w:pPr>
              <w:spacing w:after="0"/>
              <w:ind w:firstLine="0"/>
              <w:rPr>
                <w:rFonts w:eastAsia="Arial"/>
                <w:sz w:val="24"/>
                <w:szCs w:val="24"/>
              </w:rPr>
            </w:pPr>
            <w:r w:rsidRPr="000112D7">
              <w:rPr>
                <w:rFonts w:eastAsia="Arial"/>
                <w:sz w:val="24"/>
                <w:szCs w:val="24"/>
              </w:rPr>
              <w:t xml:space="preserve">Estimated from model fit to observed data. Range of between approximately </w:t>
            </w:r>
            <w:ins w:id="126" w:author="Ohlberger, Jan (DFW)" w:date="2025-04-24T14:33:00Z">
              <w:r w:rsidR="001A4EEA">
                <w:rPr>
                  <w:rFonts w:eastAsia="Arial"/>
                  <w:sz w:val="24"/>
                  <w:szCs w:val="24"/>
                </w:rPr>
                <w:t>0</w:t>
              </w:r>
            </w:ins>
            <w:r w:rsidRPr="000112D7">
              <w:rPr>
                <w:rFonts w:eastAsia="Arial"/>
                <w:sz w:val="24"/>
                <w:szCs w:val="24"/>
              </w:rPr>
              <w:t>.1 and 3 from Marañón et al. (2014)</w:t>
            </w:r>
          </w:p>
        </w:tc>
      </w:tr>
      <w:tr w:rsidR="000112D7" w:rsidRPr="000112D7" w14:paraId="6C42B3D8" w14:textId="77777777" w:rsidTr="00A45D94">
        <w:tc>
          <w:tcPr>
            <w:tcW w:w="1643" w:type="dxa"/>
          </w:tcPr>
          <w:p w14:paraId="0A065A39"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R</m:t>
                    </m:r>
                  </m:e>
                  <m:sub>
                    <m:r>
                      <w:rPr>
                        <w:rFonts w:ascii="Cambria Math" w:eastAsia="Arial" w:hAnsi="Cambria Math"/>
                        <w:sz w:val="24"/>
                        <w:szCs w:val="24"/>
                      </w:rPr>
                      <m:t>max</m:t>
                    </m:r>
                  </m:sub>
                </m:sSub>
              </m:oMath>
            </m:oMathPara>
          </w:p>
        </w:tc>
        <w:tc>
          <w:tcPr>
            <w:tcW w:w="2146" w:type="dxa"/>
          </w:tcPr>
          <w:p w14:paraId="30BFF25B" w14:textId="77777777" w:rsidR="000112D7" w:rsidRPr="000112D7" w:rsidRDefault="000112D7" w:rsidP="00F9418A">
            <w:pPr>
              <w:spacing w:after="0"/>
              <w:ind w:firstLine="0"/>
              <w:rPr>
                <w:rFonts w:eastAsia="Arial"/>
                <w:sz w:val="24"/>
                <w:szCs w:val="24"/>
              </w:rPr>
            </w:pPr>
            <w:r w:rsidRPr="000112D7">
              <w:rPr>
                <w:rFonts w:eastAsia="Arial"/>
                <w:sz w:val="24"/>
                <w:szCs w:val="24"/>
              </w:rPr>
              <w:t>2000</w:t>
            </w:r>
          </w:p>
        </w:tc>
        <w:tc>
          <w:tcPr>
            <w:tcW w:w="1905" w:type="dxa"/>
          </w:tcPr>
          <w:p w14:paraId="4EC168FF" w14:textId="77777777" w:rsidR="000112D7" w:rsidRPr="000112D7" w:rsidRDefault="000112D7" w:rsidP="00F9418A">
            <w:pPr>
              <w:spacing w:after="0"/>
              <w:ind w:firstLine="0"/>
              <w:rPr>
                <w:rFonts w:eastAsia="Arial"/>
                <w:sz w:val="24"/>
                <w:szCs w:val="24"/>
              </w:rPr>
            </w:pPr>
            <w:r w:rsidRPr="000112D7">
              <w:rPr>
                <w:rFonts w:eastAsia="Arial"/>
                <w:sz w:val="24"/>
                <w:szCs w:val="24"/>
              </w:rPr>
              <w:t>µg C/L</w:t>
            </w:r>
          </w:p>
        </w:tc>
        <w:tc>
          <w:tcPr>
            <w:tcW w:w="1778" w:type="dxa"/>
          </w:tcPr>
          <w:p w14:paraId="6CE5D39A" w14:textId="77777777" w:rsidR="000112D7" w:rsidRPr="000112D7" w:rsidRDefault="000112D7" w:rsidP="00F9418A">
            <w:pPr>
              <w:spacing w:after="0"/>
              <w:ind w:firstLine="0"/>
              <w:rPr>
                <w:rFonts w:eastAsia="Arial"/>
                <w:sz w:val="24"/>
                <w:szCs w:val="24"/>
              </w:rPr>
            </w:pPr>
            <w:r w:rsidRPr="000112D7">
              <w:rPr>
                <w:rFonts w:eastAsia="Arial"/>
                <w:sz w:val="24"/>
                <w:szCs w:val="24"/>
              </w:rPr>
              <w:t>Maximum resource density in the absence of consumers</w:t>
            </w:r>
          </w:p>
        </w:tc>
        <w:tc>
          <w:tcPr>
            <w:tcW w:w="1878" w:type="dxa"/>
          </w:tcPr>
          <w:p w14:paraId="47F3BA66" w14:textId="77777777" w:rsidR="000112D7" w:rsidRPr="000112D7" w:rsidRDefault="000112D7" w:rsidP="00F9418A">
            <w:pPr>
              <w:spacing w:after="0"/>
              <w:ind w:firstLine="0"/>
              <w:rPr>
                <w:rFonts w:eastAsia="Arial"/>
                <w:sz w:val="24"/>
                <w:szCs w:val="24"/>
              </w:rPr>
            </w:pPr>
            <w:r w:rsidRPr="000112D7">
              <w:rPr>
                <w:rFonts w:eastAsia="Arial"/>
                <w:sz w:val="24"/>
                <w:szCs w:val="24"/>
              </w:rPr>
              <w:t>Approximated from Putland and Iverson (2007</w:t>
            </w:r>
          </w:p>
        </w:tc>
      </w:tr>
      <w:tr w:rsidR="000112D7" w:rsidRPr="000112D7" w14:paraId="09B4143B" w14:textId="77777777" w:rsidTr="00A45D94">
        <w:tc>
          <w:tcPr>
            <w:tcW w:w="1643" w:type="dxa"/>
          </w:tcPr>
          <w:p w14:paraId="55FA48AC" w14:textId="77777777" w:rsidR="000112D7" w:rsidRPr="000112D7" w:rsidRDefault="00000000" w:rsidP="00F9418A">
            <w:pPr>
              <w:spacing w:after="0"/>
              <w:ind w:firstLine="0"/>
              <w:rPr>
                <w:rFonts w:eastAsia="Arial"/>
                <w:sz w:val="24"/>
                <w:szCs w:val="24"/>
                <w:vertAlign w:val="subscript"/>
              </w:rPr>
            </w:pPr>
            <m:oMathPara>
              <m:oMath>
                <m:sSub>
                  <m:sSubPr>
                    <m:ctrlPr>
                      <w:rPr>
                        <w:rFonts w:ascii="Cambria Math" w:eastAsia="Arial" w:hAnsi="Cambria Math"/>
                        <w:i/>
                        <w:sz w:val="24"/>
                        <w:szCs w:val="24"/>
                        <w:vertAlign w:val="subscript"/>
                      </w:rPr>
                    </m:ctrlPr>
                  </m:sSubPr>
                  <m:e>
                    <m:r>
                      <w:rPr>
                        <w:rFonts w:ascii="Cambria Math" w:eastAsia="Arial" w:hAnsi="Cambria Math"/>
                        <w:sz w:val="24"/>
                        <w:szCs w:val="24"/>
                        <w:vertAlign w:val="subscript"/>
                      </w:rPr>
                      <m:t>E</m:t>
                    </m:r>
                  </m:e>
                  <m:sub>
                    <m:r>
                      <w:rPr>
                        <w:rFonts w:ascii="Cambria Math" w:eastAsia="Arial" w:hAnsi="Cambria Math"/>
                        <w:sz w:val="24"/>
                        <w:szCs w:val="24"/>
                      </w:rPr>
                      <m:t>δ</m:t>
                    </m:r>
                  </m:sub>
                </m:sSub>
              </m:oMath>
            </m:oMathPara>
          </w:p>
        </w:tc>
        <w:tc>
          <w:tcPr>
            <w:tcW w:w="2146" w:type="dxa"/>
          </w:tcPr>
          <w:p w14:paraId="7DC2DB34" w14:textId="77777777" w:rsidR="000112D7" w:rsidRPr="000112D7" w:rsidRDefault="000112D7" w:rsidP="00F9418A">
            <w:pPr>
              <w:spacing w:after="0"/>
              <w:ind w:firstLine="0"/>
              <w:rPr>
                <w:rFonts w:eastAsia="Arial"/>
                <w:sz w:val="24"/>
                <w:szCs w:val="24"/>
              </w:rPr>
            </w:pPr>
            <w:r w:rsidRPr="000112D7">
              <w:rPr>
                <w:rFonts w:eastAsia="Arial"/>
                <w:sz w:val="24"/>
                <w:szCs w:val="24"/>
              </w:rPr>
              <w:t>0.5</w:t>
            </w:r>
          </w:p>
        </w:tc>
        <w:tc>
          <w:tcPr>
            <w:tcW w:w="1905" w:type="dxa"/>
          </w:tcPr>
          <w:p w14:paraId="3760493C"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3E659A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resource turnover rate</w:t>
            </w:r>
          </w:p>
        </w:tc>
        <w:tc>
          <w:tcPr>
            <w:tcW w:w="1878" w:type="dxa"/>
          </w:tcPr>
          <w:p w14:paraId="3709B010" w14:textId="77777777" w:rsidR="000112D7" w:rsidRPr="000112D7" w:rsidRDefault="000112D7" w:rsidP="00F9418A">
            <w:pPr>
              <w:spacing w:after="0"/>
              <w:ind w:firstLine="0"/>
              <w:rPr>
                <w:rFonts w:eastAsia="Arial"/>
                <w:sz w:val="24"/>
                <w:szCs w:val="24"/>
              </w:rPr>
            </w:pPr>
            <w:r w:rsidRPr="000112D7">
              <w:rPr>
                <w:rFonts w:eastAsia="Arial"/>
                <w:sz w:val="24"/>
                <w:szCs w:val="24"/>
              </w:rPr>
              <w:t>(Barton and Yvon-Durocher 2019)</w:t>
            </w:r>
          </w:p>
        </w:tc>
      </w:tr>
      <w:tr w:rsidR="00A45D94" w:rsidRPr="000112D7" w14:paraId="633BA706" w14:textId="77777777" w:rsidTr="00A13144">
        <w:tc>
          <w:tcPr>
            <w:tcW w:w="9350" w:type="dxa"/>
            <w:gridSpan w:val="5"/>
          </w:tcPr>
          <w:p w14:paraId="74790EDA" w14:textId="648235DF"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Consumer Dynamics</w:t>
            </w:r>
          </w:p>
        </w:tc>
      </w:tr>
      <w:tr w:rsidR="000112D7" w:rsidRPr="000112D7" w14:paraId="728AEC5C" w14:textId="77777777" w:rsidTr="00A45D94">
        <w:trPr>
          <w:trHeight w:val="422"/>
        </w:trPr>
        <w:tc>
          <w:tcPr>
            <w:tcW w:w="1643" w:type="dxa"/>
          </w:tcPr>
          <w:p w14:paraId="02837C42"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mat</m:t>
                    </m:r>
                  </m:sub>
                </m:sSub>
              </m:oMath>
            </m:oMathPara>
          </w:p>
        </w:tc>
        <w:tc>
          <w:tcPr>
            <w:tcW w:w="2146" w:type="dxa"/>
          </w:tcPr>
          <w:p w14:paraId="094292BF" w14:textId="77777777" w:rsidR="000112D7" w:rsidRPr="000112D7" w:rsidRDefault="000112D7" w:rsidP="00F9418A">
            <w:pPr>
              <w:spacing w:after="0"/>
              <w:ind w:firstLine="0"/>
              <w:rPr>
                <w:rFonts w:eastAsia="Arial"/>
                <w:sz w:val="24"/>
                <w:szCs w:val="24"/>
              </w:rPr>
            </w:pPr>
            <w:r w:rsidRPr="000112D7">
              <w:rPr>
                <w:rFonts w:eastAsia="Arial"/>
                <w:sz w:val="24"/>
                <w:szCs w:val="24"/>
              </w:rPr>
              <w:t>265.07</w:t>
            </w:r>
          </w:p>
        </w:tc>
        <w:tc>
          <w:tcPr>
            <w:tcW w:w="1905" w:type="dxa"/>
          </w:tcPr>
          <w:p w14:paraId="5A0467A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76096053" w14:textId="77777777" w:rsidR="000112D7" w:rsidRPr="000112D7" w:rsidRDefault="000112D7" w:rsidP="00F9418A">
            <w:pPr>
              <w:spacing w:after="0"/>
              <w:ind w:firstLine="0"/>
              <w:rPr>
                <w:rFonts w:eastAsia="Arial"/>
                <w:sz w:val="24"/>
                <w:szCs w:val="24"/>
              </w:rPr>
            </w:pPr>
            <w:r w:rsidRPr="000112D7">
              <w:rPr>
                <w:rFonts w:eastAsia="Arial"/>
                <w:sz w:val="24"/>
                <w:szCs w:val="24"/>
              </w:rPr>
              <w:t>Size at maturity</w:t>
            </w:r>
          </w:p>
        </w:tc>
        <w:tc>
          <w:tcPr>
            <w:tcW w:w="1878" w:type="dxa"/>
          </w:tcPr>
          <w:p w14:paraId="60C14BEF"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4F4981ED" w14:textId="77777777" w:rsidTr="00A45D94">
        <w:trPr>
          <w:trHeight w:val="395"/>
        </w:trPr>
        <w:tc>
          <w:tcPr>
            <w:tcW w:w="1643" w:type="dxa"/>
          </w:tcPr>
          <w:p w14:paraId="569A6BC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h</m:t>
                    </m:r>
                  </m:sub>
                </m:sSub>
              </m:oMath>
            </m:oMathPara>
          </w:p>
        </w:tc>
        <w:tc>
          <w:tcPr>
            <w:tcW w:w="2146" w:type="dxa"/>
          </w:tcPr>
          <w:p w14:paraId="7D256990"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1F4FA2F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D2B95B4" w14:textId="77777777" w:rsidR="000112D7" w:rsidRPr="000112D7" w:rsidRDefault="000112D7" w:rsidP="00F9418A">
            <w:pPr>
              <w:spacing w:after="0"/>
              <w:ind w:firstLine="0"/>
              <w:rPr>
                <w:rFonts w:eastAsia="Arial"/>
                <w:sz w:val="24"/>
                <w:szCs w:val="24"/>
              </w:rPr>
            </w:pPr>
            <w:r w:rsidRPr="000112D7">
              <w:rPr>
                <w:rFonts w:eastAsia="Arial"/>
                <w:sz w:val="24"/>
                <w:szCs w:val="24"/>
              </w:rPr>
              <w:t>Egg mass</w:t>
            </w:r>
          </w:p>
        </w:tc>
        <w:tc>
          <w:tcPr>
            <w:tcW w:w="1878" w:type="dxa"/>
          </w:tcPr>
          <w:p w14:paraId="1C1AE82B"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31B85E47" w14:textId="77777777" w:rsidTr="00A45D94">
        <w:tc>
          <w:tcPr>
            <w:tcW w:w="1643" w:type="dxa"/>
          </w:tcPr>
          <w:p w14:paraId="520A45CD" w14:textId="77777777" w:rsidR="000112D7" w:rsidRPr="000112D7" w:rsidRDefault="000112D7" w:rsidP="00F9418A">
            <w:pPr>
              <w:spacing w:after="0"/>
              <w:ind w:firstLine="0"/>
              <w:jc w:val="center"/>
              <w:rPr>
                <w:rFonts w:eastAsia="Arial"/>
                <w:i/>
                <w:iCs/>
                <w:sz w:val="24"/>
                <w:szCs w:val="24"/>
              </w:rPr>
            </w:pPr>
            <w:r w:rsidRPr="000112D7">
              <w:rPr>
                <w:rFonts w:eastAsia="Arial"/>
                <w:i/>
                <w:iCs/>
                <w:sz w:val="24"/>
                <w:szCs w:val="24"/>
              </w:rPr>
              <w:t>Â</w:t>
            </w:r>
          </w:p>
        </w:tc>
        <w:tc>
          <w:tcPr>
            <w:tcW w:w="2146" w:type="dxa"/>
          </w:tcPr>
          <w:p w14:paraId="6F24A81B" w14:textId="77777777" w:rsidR="000112D7" w:rsidRPr="000112D7" w:rsidRDefault="000112D7" w:rsidP="00F9418A">
            <w:pPr>
              <w:spacing w:after="0"/>
              <w:ind w:firstLine="0"/>
              <w:rPr>
                <w:rFonts w:eastAsia="Arial"/>
                <w:sz w:val="24"/>
                <w:szCs w:val="24"/>
              </w:rPr>
            </w:pPr>
            <w:r w:rsidRPr="000112D7">
              <w:rPr>
                <w:rFonts w:eastAsia="Arial"/>
                <w:sz w:val="24"/>
                <w:szCs w:val="24"/>
              </w:rPr>
              <w:t>0.096</w:t>
            </w:r>
          </w:p>
        </w:tc>
        <w:tc>
          <w:tcPr>
            <w:tcW w:w="1905" w:type="dxa"/>
          </w:tcPr>
          <w:p w14:paraId="6C51FD75" w14:textId="77777777" w:rsidR="000112D7" w:rsidRPr="000112D7" w:rsidRDefault="000112D7" w:rsidP="00F9418A">
            <w:pPr>
              <w:spacing w:after="0"/>
              <w:ind w:firstLine="0"/>
              <w:rPr>
                <w:rFonts w:eastAsia="Arial"/>
                <w:sz w:val="24"/>
                <w:szCs w:val="24"/>
              </w:rPr>
            </w:pPr>
            <w:r w:rsidRPr="000112D7">
              <w:rPr>
                <w:rFonts w:eastAsia="Arial"/>
                <w:sz w:val="24"/>
                <w:szCs w:val="24"/>
              </w:rPr>
              <w:t>L/day</w:t>
            </w:r>
          </w:p>
        </w:tc>
        <w:tc>
          <w:tcPr>
            <w:tcW w:w="1778" w:type="dxa"/>
          </w:tcPr>
          <w:p w14:paraId="20754FD7" w14:textId="77777777" w:rsidR="000112D7" w:rsidRPr="000112D7" w:rsidRDefault="000112D7" w:rsidP="00F9418A">
            <w:pPr>
              <w:spacing w:after="0"/>
              <w:ind w:firstLine="0"/>
              <w:rPr>
                <w:rFonts w:eastAsia="Arial"/>
                <w:sz w:val="24"/>
                <w:szCs w:val="24"/>
              </w:rPr>
            </w:pPr>
            <w:r w:rsidRPr="000112D7">
              <w:rPr>
                <w:rFonts w:eastAsia="Arial"/>
                <w:sz w:val="24"/>
                <w:szCs w:val="24"/>
              </w:rPr>
              <w:t>Maximum attack rate</w:t>
            </w:r>
          </w:p>
        </w:tc>
        <w:tc>
          <w:tcPr>
            <w:tcW w:w="1878" w:type="dxa"/>
          </w:tcPr>
          <w:p w14:paraId="4F84B8F5" w14:textId="77777777" w:rsidR="000112D7" w:rsidRPr="000112D7" w:rsidRDefault="000112D7" w:rsidP="00F9418A">
            <w:pPr>
              <w:spacing w:after="0"/>
              <w:ind w:firstLine="0"/>
              <w:rPr>
                <w:rFonts w:eastAsia="Arial"/>
                <w:sz w:val="24"/>
                <w:szCs w:val="24"/>
              </w:rPr>
            </w:pPr>
            <w:r w:rsidRPr="000112D7">
              <w:rPr>
                <w:rFonts w:eastAsia="Arial"/>
                <w:sz w:val="24"/>
                <w:szCs w:val="24"/>
              </w:rPr>
              <w:t>(Frost 1972)</w:t>
            </w:r>
          </w:p>
        </w:tc>
      </w:tr>
      <w:tr w:rsidR="000112D7" w:rsidRPr="000112D7" w14:paraId="29CEEF90" w14:textId="77777777" w:rsidTr="00A45D94">
        <w:tc>
          <w:tcPr>
            <w:tcW w:w="1643" w:type="dxa"/>
          </w:tcPr>
          <w:p w14:paraId="0905AA61" w14:textId="77777777" w:rsidR="000112D7" w:rsidRPr="000112D7" w:rsidRDefault="000112D7" w:rsidP="00F9418A">
            <w:pPr>
              <w:spacing w:after="0"/>
              <w:ind w:firstLine="0"/>
              <w:rPr>
                <w:rFonts w:eastAsia="Arial"/>
                <w:bCs/>
                <w:sz w:val="24"/>
                <w:szCs w:val="24"/>
              </w:rPr>
            </w:pPr>
            <m:oMathPara>
              <m:oMath>
                <m:r>
                  <w:rPr>
                    <w:rFonts w:ascii="Cambria Math" w:eastAsia="Arial" w:hAnsi="Cambria Math"/>
                    <w:sz w:val="24"/>
                    <w:szCs w:val="24"/>
                  </w:rPr>
                  <m:t>α</m:t>
                </m:r>
              </m:oMath>
            </m:oMathPara>
          </w:p>
        </w:tc>
        <w:tc>
          <w:tcPr>
            <w:tcW w:w="2146" w:type="dxa"/>
          </w:tcPr>
          <w:p w14:paraId="396603E3" w14:textId="77777777" w:rsidR="000112D7" w:rsidRPr="000112D7" w:rsidRDefault="000112D7" w:rsidP="00F9418A">
            <w:pPr>
              <w:spacing w:after="0"/>
              <w:ind w:firstLine="0"/>
              <w:rPr>
                <w:rFonts w:eastAsia="Arial"/>
                <w:bCs/>
                <w:sz w:val="24"/>
                <w:szCs w:val="24"/>
              </w:rPr>
            </w:pPr>
            <w:r w:rsidRPr="000112D7">
              <w:rPr>
                <w:rFonts w:eastAsia="Arial"/>
                <w:bCs/>
                <w:sz w:val="24"/>
                <w:szCs w:val="24"/>
              </w:rPr>
              <w:t>0.75</w:t>
            </w:r>
          </w:p>
        </w:tc>
        <w:tc>
          <w:tcPr>
            <w:tcW w:w="1905" w:type="dxa"/>
          </w:tcPr>
          <w:p w14:paraId="19AFDB3B"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A7A3004"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attack rate</w:t>
            </w:r>
          </w:p>
        </w:tc>
        <w:tc>
          <w:tcPr>
            <w:tcW w:w="1878" w:type="dxa"/>
          </w:tcPr>
          <w:p w14:paraId="0C90CB2B" w14:textId="77777777" w:rsidR="000112D7" w:rsidRPr="000112D7" w:rsidRDefault="000112D7" w:rsidP="00F9418A">
            <w:pPr>
              <w:spacing w:after="0"/>
              <w:ind w:firstLine="0"/>
              <w:rPr>
                <w:rFonts w:eastAsia="Arial"/>
                <w:sz w:val="24"/>
                <w:szCs w:val="24"/>
              </w:rPr>
            </w:pPr>
            <w:r w:rsidRPr="000112D7">
              <w:rPr>
                <w:rFonts w:eastAsia="Arial"/>
                <w:sz w:val="24"/>
                <w:szCs w:val="24"/>
              </w:rPr>
              <w:t>Approximately 0.75 for fish (Hjelm and Persson 2001)</w:t>
            </w:r>
          </w:p>
        </w:tc>
      </w:tr>
      <w:tr w:rsidR="000112D7" w:rsidRPr="000112D7" w14:paraId="153352A0" w14:textId="77777777" w:rsidTr="00A45D94">
        <w:tc>
          <w:tcPr>
            <w:tcW w:w="1643" w:type="dxa"/>
          </w:tcPr>
          <w:p w14:paraId="02C930F9" w14:textId="785A51A8"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1</m:t>
                    </m:r>
                  </m:sub>
                </m:sSub>
              </m:oMath>
            </m:oMathPara>
          </w:p>
        </w:tc>
        <w:tc>
          <w:tcPr>
            <w:tcW w:w="2146" w:type="dxa"/>
          </w:tcPr>
          <w:p w14:paraId="7B6862C5" w14:textId="77777777" w:rsidR="000112D7" w:rsidRPr="000112D7" w:rsidRDefault="000112D7" w:rsidP="00F9418A">
            <w:pPr>
              <w:spacing w:after="0"/>
              <w:ind w:firstLine="0"/>
              <w:rPr>
                <w:rFonts w:eastAsia="Arial"/>
                <w:sz w:val="24"/>
                <w:szCs w:val="24"/>
              </w:rPr>
            </w:pPr>
            <w:r w:rsidRPr="000112D7">
              <w:rPr>
                <w:rFonts w:eastAsia="Arial"/>
                <w:sz w:val="24"/>
                <w:szCs w:val="24"/>
              </w:rPr>
              <w:t>2.30</w:t>
            </w:r>
          </w:p>
        </w:tc>
        <w:tc>
          <w:tcPr>
            <w:tcW w:w="1905" w:type="dxa"/>
          </w:tcPr>
          <w:p w14:paraId="6EA2271D" w14:textId="33F42C01"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ε</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5DC36491"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2BF5F135"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40F75751" w14:textId="77777777" w:rsidTr="00A45D94">
        <w:tc>
          <w:tcPr>
            <w:tcW w:w="1643" w:type="dxa"/>
          </w:tcPr>
          <w:p w14:paraId="6CF58BD4"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oMath>
            </m:oMathPara>
          </w:p>
        </w:tc>
        <w:tc>
          <w:tcPr>
            <w:tcW w:w="2146" w:type="dxa"/>
          </w:tcPr>
          <w:p w14:paraId="23023DB4" w14:textId="77777777" w:rsidR="000112D7" w:rsidRPr="000112D7" w:rsidRDefault="000112D7" w:rsidP="00F9418A">
            <w:pPr>
              <w:spacing w:after="0"/>
              <w:ind w:firstLine="0"/>
              <w:rPr>
                <w:rFonts w:eastAsia="Arial"/>
                <w:sz w:val="24"/>
                <w:szCs w:val="24"/>
              </w:rPr>
            </w:pPr>
            <w:r w:rsidRPr="000112D7">
              <w:rPr>
                <w:rFonts w:eastAsia="Arial"/>
                <w:sz w:val="24"/>
                <w:szCs w:val="24"/>
              </w:rPr>
              <w:t>0.70</w:t>
            </w:r>
          </w:p>
        </w:tc>
        <w:tc>
          <w:tcPr>
            <w:tcW w:w="1905" w:type="dxa"/>
          </w:tcPr>
          <w:p w14:paraId="2805D545"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2D3785C"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05BD0F0F"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2084A1A0" w14:textId="77777777" w:rsidTr="00A45D94">
        <w:tc>
          <w:tcPr>
            <w:tcW w:w="1643" w:type="dxa"/>
          </w:tcPr>
          <w:p w14:paraId="6BDD96F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I</m:t>
                    </m:r>
                  </m:sub>
                </m:sSub>
              </m:oMath>
            </m:oMathPara>
          </w:p>
        </w:tc>
        <w:tc>
          <w:tcPr>
            <w:tcW w:w="2146" w:type="dxa"/>
          </w:tcPr>
          <w:p w14:paraId="2EF60090" w14:textId="77777777" w:rsidR="000112D7" w:rsidRPr="000112D7" w:rsidRDefault="000112D7" w:rsidP="00F9418A">
            <w:pPr>
              <w:spacing w:after="0"/>
              <w:ind w:firstLine="0"/>
              <w:rPr>
                <w:rFonts w:eastAsia="Arial"/>
                <w:sz w:val="24"/>
                <w:szCs w:val="24"/>
              </w:rPr>
            </w:pPr>
            <w:r w:rsidRPr="000112D7">
              <w:rPr>
                <w:rFonts w:eastAsia="Arial"/>
                <w:sz w:val="24"/>
                <w:szCs w:val="24"/>
              </w:rPr>
              <w:t>0.46</w:t>
            </w:r>
          </w:p>
        </w:tc>
        <w:tc>
          <w:tcPr>
            <w:tcW w:w="1905" w:type="dxa"/>
          </w:tcPr>
          <w:p w14:paraId="2E80650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EAFEF9F"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ingestion rate</w:t>
            </w:r>
          </w:p>
        </w:tc>
        <w:tc>
          <w:tcPr>
            <w:tcW w:w="1878" w:type="dxa"/>
          </w:tcPr>
          <w:p w14:paraId="0E885DD6"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2012)</w:t>
            </w:r>
          </w:p>
        </w:tc>
      </w:tr>
      <w:tr w:rsidR="000112D7" w:rsidRPr="000112D7" w14:paraId="03AF3D9D" w14:textId="77777777" w:rsidTr="00A45D94">
        <w:tc>
          <w:tcPr>
            <w:tcW w:w="1643" w:type="dxa"/>
          </w:tcPr>
          <w:p w14:paraId="1B394A8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1</m:t>
                    </m:r>
                  </m:sub>
                </m:sSub>
              </m:oMath>
            </m:oMathPara>
          </w:p>
        </w:tc>
        <w:tc>
          <w:tcPr>
            <w:tcW w:w="2146" w:type="dxa"/>
          </w:tcPr>
          <w:p w14:paraId="7FECB085" w14:textId="77777777" w:rsidR="000112D7" w:rsidRPr="000112D7" w:rsidRDefault="000112D7" w:rsidP="00F9418A">
            <w:pPr>
              <w:spacing w:after="0"/>
              <w:ind w:firstLine="0"/>
              <w:rPr>
                <w:rFonts w:eastAsia="Arial"/>
                <w:sz w:val="24"/>
                <w:szCs w:val="24"/>
              </w:rPr>
            </w:pPr>
            <w:r w:rsidRPr="000112D7">
              <w:rPr>
                <w:rFonts w:eastAsia="Arial"/>
                <w:sz w:val="24"/>
                <w:szCs w:val="24"/>
              </w:rPr>
              <w:t>11.59</w:t>
            </w:r>
          </w:p>
        </w:tc>
        <w:tc>
          <w:tcPr>
            <w:tcW w:w="1905" w:type="dxa"/>
          </w:tcPr>
          <w:p w14:paraId="363CE736" w14:textId="64837048"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ρ</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597ED70F"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metabolic rate</w:t>
            </w:r>
          </w:p>
        </w:tc>
        <w:tc>
          <w:tcPr>
            <w:tcW w:w="1878" w:type="dxa"/>
          </w:tcPr>
          <w:p w14:paraId="720D4F7C"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7ECE8335" w14:textId="77777777" w:rsidTr="00A45D94">
        <w:tc>
          <w:tcPr>
            <w:tcW w:w="1643" w:type="dxa"/>
          </w:tcPr>
          <w:p w14:paraId="74DB635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oMath>
            </m:oMathPara>
          </w:p>
        </w:tc>
        <w:tc>
          <w:tcPr>
            <w:tcW w:w="2146" w:type="dxa"/>
          </w:tcPr>
          <w:p w14:paraId="1F7FAA86"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7FBD91F2" w14:textId="77777777" w:rsidR="000112D7" w:rsidRPr="000112D7" w:rsidRDefault="000112D7" w:rsidP="00F9418A">
            <w:pPr>
              <w:spacing w:after="0"/>
              <w:ind w:firstLine="0"/>
              <w:rPr>
                <w:rFonts w:eastAsia="Arial"/>
                <w:sz w:val="24"/>
                <w:szCs w:val="24"/>
              </w:rPr>
            </w:pPr>
          </w:p>
        </w:tc>
        <w:tc>
          <w:tcPr>
            <w:tcW w:w="1778" w:type="dxa"/>
          </w:tcPr>
          <w:p w14:paraId="2694E4C1"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metabolic rate</w:t>
            </w:r>
          </w:p>
        </w:tc>
        <w:tc>
          <w:tcPr>
            <w:tcW w:w="1878" w:type="dxa"/>
          </w:tcPr>
          <w:p w14:paraId="3918930F"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3B75CCDE" w14:textId="77777777" w:rsidTr="00A45D94">
        <w:tc>
          <w:tcPr>
            <w:tcW w:w="1643" w:type="dxa"/>
          </w:tcPr>
          <w:p w14:paraId="538C8383"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M</m:t>
                    </m:r>
                  </m:sub>
                </m:sSub>
              </m:oMath>
            </m:oMathPara>
          </w:p>
        </w:tc>
        <w:tc>
          <w:tcPr>
            <w:tcW w:w="2146" w:type="dxa"/>
          </w:tcPr>
          <w:p w14:paraId="509E0AC9" w14:textId="77777777" w:rsidR="000112D7" w:rsidRPr="000112D7" w:rsidRDefault="000112D7" w:rsidP="00F9418A">
            <w:pPr>
              <w:spacing w:after="0"/>
              <w:ind w:firstLine="0"/>
              <w:rPr>
                <w:rFonts w:eastAsia="Arial"/>
                <w:sz w:val="24"/>
                <w:szCs w:val="24"/>
              </w:rPr>
            </w:pPr>
            <w:r w:rsidRPr="000112D7">
              <w:rPr>
                <w:rFonts w:eastAsia="Arial"/>
                <w:sz w:val="24"/>
                <w:szCs w:val="24"/>
              </w:rPr>
              <w:t>.55</w:t>
            </w:r>
          </w:p>
        </w:tc>
        <w:tc>
          <w:tcPr>
            <w:tcW w:w="1905" w:type="dxa"/>
          </w:tcPr>
          <w:p w14:paraId="5A10A4D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4B900A6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Metabolism</w:t>
            </w:r>
          </w:p>
        </w:tc>
        <w:tc>
          <w:tcPr>
            <w:tcW w:w="1878" w:type="dxa"/>
          </w:tcPr>
          <w:p w14:paraId="6FEB9310"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2014)</w:t>
            </w:r>
          </w:p>
        </w:tc>
      </w:tr>
      <w:tr w:rsidR="000112D7" w:rsidRPr="000112D7" w14:paraId="3638103C" w14:textId="77777777" w:rsidTr="00A45D94">
        <w:tc>
          <w:tcPr>
            <w:tcW w:w="1643" w:type="dxa"/>
          </w:tcPr>
          <w:p w14:paraId="31412476" w14:textId="77777777" w:rsidR="000112D7" w:rsidRPr="00A04715" w:rsidRDefault="000112D7" w:rsidP="00F9418A">
            <w:pPr>
              <w:spacing w:after="0"/>
              <w:ind w:firstLine="0"/>
              <w:jc w:val="center"/>
              <w:rPr>
                <w:rFonts w:eastAsia="Arial"/>
                <w:i/>
                <w:iCs/>
                <w:sz w:val="24"/>
                <w:szCs w:val="24"/>
              </w:rPr>
            </w:pPr>
            <w:r w:rsidRPr="00A04715">
              <w:rPr>
                <w:rFonts w:eastAsia="Arial"/>
                <w:i/>
                <w:iCs/>
              </w:rPr>
              <w:t>z</w:t>
            </w:r>
          </w:p>
        </w:tc>
        <w:tc>
          <w:tcPr>
            <w:tcW w:w="2146" w:type="dxa"/>
          </w:tcPr>
          <w:p w14:paraId="50B9227C" w14:textId="24860C32" w:rsidR="00A04715" w:rsidRPr="007733A1" w:rsidRDefault="00A04715" w:rsidP="00A04715">
            <w:pPr>
              <w:spacing w:after="0"/>
              <w:ind w:firstLine="0"/>
              <w:rPr>
                <w:rFonts w:eastAsia="Arial"/>
                <w:sz w:val="24"/>
                <w:szCs w:val="24"/>
                <w:lang w:val="en-US"/>
              </w:rPr>
            </w:pPr>
            <w:r w:rsidRPr="007733A1">
              <w:rPr>
                <w:rFonts w:eastAsia="Arial"/>
              </w:rPr>
              <w:t>0.0028</w:t>
            </w:r>
            <w:r w:rsidR="007B5D8D">
              <w:rPr>
                <w:rFonts w:eastAsia="Arial"/>
                <w:sz w:val="24"/>
                <w:szCs w:val="24"/>
                <w:lang w:val="en-US"/>
              </w:rPr>
              <w:t>29</w:t>
            </w:r>
          </w:p>
          <w:p w14:paraId="2B20851B" w14:textId="77777777" w:rsidR="000112D7" w:rsidRPr="00A04715" w:rsidRDefault="000112D7" w:rsidP="00F9418A">
            <w:pPr>
              <w:spacing w:after="0"/>
              <w:ind w:firstLine="0"/>
              <w:rPr>
                <w:rFonts w:eastAsia="Arial"/>
                <w:sz w:val="24"/>
                <w:szCs w:val="24"/>
              </w:rPr>
            </w:pPr>
          </w:p>
        </w:tc>
        <w:tc>
          <w:tcPr>
            <w:tcW w:w="1905" w:type="dxa"/>
          </w:tcPr>
          <w:p w14:paraId="199F262B" w14:textId="77777777" w:rsidR="000112D7" w:rsidRPr="00A04715" w:rsidRDefault="000112D7" w:rsidP="00F9418A">
            <w:pPr>
              <w:spacing w:after="0"/>
              <w:ind w:firstLine="0"/>
              <w:rPr>
                <w:rFonts w:eastAsia="Arial"/>
                <w:sz w:val="24"/>
                <w:szCs w:val="24"/>
              </w:rPr>
            </w:pPr>
            <w:r w:rsidRPr="00A04715">
              <w:rPr>
                <w:rFonts w:eastAsia="Arial"/>
              </w:rPr>
              <w:t>-</w:t>
            </w:r>
          </w:p>
        </w:tc>
        <w:tc>
          <w:tcPr>
            <w:tcW w:w="1778" w:type="dxa"/>
          </w:tcPr>
          <w:p w14:paraId="0987EC6F" w14:textId="77777777" w:rsidR="000112D7" w:rsidRPr="00A04715" w:rsidRDefault="000112D7" w:rsidP="00F9418A">
            <w:pPr>
              <w:spacing w:after="0"/>
              <w:ind w:firstLine="0"/>
              <w:rPr>
                <w:rFonts w:eastAsia="Arial"/>
                <w:sz w:val="24"/>
                <w:szCs w:val="24"/>
              </w:rPr>
            </w:pPr>
            <w:r w:rsidRPr="00A04715">
              <w:rPr>
                <w:rFonts w:eastAsia="Arial"/>
              </w:rPr>
              <w:t>Egg to adult size ratio</w:t>
            </w:r>
          </w:p>
        </w:tc>
        <w:tc>
          <w:tcPr>
            <w:tcW w:w="1878" w:type="dxa"/>
          </w:tcPr>
          <w:p w14:paraId="3E860344" w14:textId="77777777" w:rsidR="000112D7" w:rsidRPr="00A04715" w:rsidRDefault="000112D7" w:rsidP="00F9418A">
            <w:pPr>
              <w:spacing w:after="0"/>
              <w:ind w:firstLine="0"/>
              <w:rPr>
                <w:rFonts w:eastAsia="Arial"/>
                <w:sz w:val="24"/>
                <w:szCs w:val="24"/>
              </w:rPr>
            </w:pPr>
            <w:r w:rsidRPr="00A04715">
              <w:rPr>
                <w:rFonts w:eastAsia="Arial"/>
              </w:rPr>
              <w:t>(Petersen, 1986)</w:t>
            </w:r>
          </w:p>
        </w:tc>
      </w:tr>
      <w:tr w:rsidR="000112D7" w:rsidRPr="000112D7" w14:paraId="340CDB37" w14:textId="77777777" w:rsidTr="00A45D94">
        <w:tc>
          <w:tcPr>
            <w:tcW w:w="1643" w:type="dxa"/>
          </w:tcPr>
          <w:p w14:paraId="1FD3A10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1</m:t>
                    </m:r>
                  </m:sub>
                </m:sSub>
              </m:oMath>
            </m:oMathPara>
          </w:p>
        </w:tc>
        <w:tc>
          <w:tcPr>
            <w:tcW w:w="2146" w:type="dxa"/>
          </w:tcPr>
          <w:p w14:paraId="14D5F545" w14:textId="77777777" w:rsidR="000112D7" w:rsidRPr="000112D7" w:rsidRDefault="000112D7" w:rsidP="00F9418A">
            <w:pPr>
              <w:spacing w:after="0"/>
              <w:ind w:firstLine="0"/>
              <w:rPr>
                <w:rFonts w:eastAsia="Arial"/>
                <w:sz w:val="24"/>
                <w:szCs w:val="24"/>
              </w:rPr>
            </w:pPr>
            <w:r w:rsidRPr="000112D7">
              <w:rPr>
                <w:rFonts w:eastAsia="Arial"/>
                <w:sz w:val="24"/>
                <w:szCs w:val="24"/>
              </w:rPr>
              <w:t>1.336596</w:t>
            </w:r>
          </w:p>
        </w:tc>
        <w:tc>
          <w:tcPr>
            <w:tcW w:w="1905" w:type="dxa"/>
          </w:tcPr>
          <w:p w14:paraId="6F2F1C79" w14:textId="5450D5FD"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φ</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7D6447F0"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mortality rate</w:t>
            </w:r>
          </w:p>
        </w:tc>
        <w:tc>
          <w:tcPr>
            <w:tcW w:w="1878" w:type="dxa"/>
          </w:tcPr>
          <w:p w14:paraId="0B28B74E"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27961359" w14:textId="77777777" w:rsidTr="00A45D94">
        <w:tc>
          <w:tcPr>
            <w:tcW w:w="1643" w:type="dxa"/>
          </w:tcPr>
          <w:p w14:paraId="6C42A971"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oMath>
            </m:oMathPara>
          </w:p>
        </w:tc>
        <w:tc>
          <w:tcPr>
            <w:tcW w:w="2146" w:type="dxa"/>
          </w:tcPr>
          <w:p w14:paraId="546B336F" w14:textId="77777777" w:rsidR="000112D7" w:rsidRPr="000112D7" w:rsidRDefault="000112D7" w:rsidP="00F9418A">
            <w:pPr>
              <w:spacing w:after="0"/>
              <w:ind w:firstLine="0"/>
              <w:rPr>
                <w:rFonts w:eastAsia="Arial"/>
                <w:sz w:val="24"/>
                <w:szCs w:val="24"/>
              </w:rPr>
            </w:pPr>
            <w:r w:rsidRPr="000112D7">
              <w:rPr>
                <w:rFonts w:eastAsia="Arial"/>
                <w:sz w:val="24"/>
                <w:szCs w:val="24"/>
              </w:rPr>
              <w:t>-0.092</w:t>
            </w:r>
          </w:p>
        </w:tc>
        <w:tc>
          <w:tcPr>
            <w:tcW w:w="1905" w:type="dxa"/>
          </w:tcPr>
          <w:p w14:paraId="2FA10C02"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505664AB"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mortality rate</w:t>
            </w:r>
          </w:p>
        </w:tc>
        <w:tc>
          <w:tcPr>
            <w:tcW w:w="1878" w:type="dxa"/>
          </w:tcPr>
          <w:p w14:paraId="1D60D9F3"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6D41D005" w14:textId="77777777" w:rsidTr="00A45D94">
        <w:tc>
          <w:tcPr>
            <w:tcW w:w="1643" w:type="dxa"/>
          </w:tcPr>
          <w:p w14:paraId="43710F87"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u w:val="single"/>
                      </w:rPr>
                    </m:ctrlPr>
                  </m:sSubPr>
                  <m:e>
                    <m:r>
                      <w:rPr>
                        <w:rFonts w:ascii="Cambria Math" w:eastAsia="Arial" w:hAnsi="Cambria Math"/>
                        <w:sz w:val="24"/>
                        <w:szCs w:val="24"/>
                        <w:u w:val="single"/>
                      </w:rPr>
                      <m:t>E</m:t>
                    </m:r>
                  </m:e>
                  <m:sub>
                    <m:r>
                      <w:rPr>
                        <w:rFonts w:ascii="Cambria Math" w:eastAsia="Arial" w:hAnsi="Cambria Math"/>
                        <w:sz w:val="24"/>
                        <w:szCs w:val="24"/>
                        <w:u w:val="single"/>
                      </w:rPr>
                      <m:t>μ</m:t>
                    </m:r>
                  </m:sub>
                </m:sSub>
              </m:oMath>
            </m:oMathPara>
          </w:p>
        </w:tc>
        <w:tc>
          <w:tcPr>
            <w:tcW w:w="2146" w:type="dxa"/>
          </w:tcPr>
          <w:p w14:paraId="636D91D8" w14:textId="77777777" w:rsidR="000112D7" w:rsidRPr="000112D7" w:rsidRDefault="000112D7" w:rsidP="00F9418A">
            <w:pPr>
              <w:spacing w:after="0"/>
              <w:ind w:firstLine="0"/>
              <w:rPr>
                <w:rFonts w:eastAsia="Arial"/>
                <w:sz w:val="24"/>
                <w:szCs w:val="24"/>
              </w:rPr>
            </w:pPr>
            <w:r w:rsidRPr="000112D7">
              <w:rPr>
                <w:rFonts w:eastAsia="Arial"/>
                <w:sz w:val="24"/>
                <w:szCs w:val="24"/>
              </w:rPr>
              <w:t>.57</w:t>
            </w:r>
          </w:p>
        </w:tc>
        <w:tc>
          <w:tcPr>
            <w:tcW w:w="1905" w:type="dxa"/>
          </w:tcPr>
          <w:p w14:paraId="7D810992"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5A591AC7"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background mortality</w:t>
            </w:r>
          </w:p>
        </w:tc>
        <w:tc>
          <w:tcPr>
            <w:tcW w:w="1878" w:type="dxa"/>
          </w:tcPr>
          <w:p w14:paraId="27651E22" w14:textId="77777777" w:rsidR="000112D7" w:rsidRPr="000112D7" w:rsidRDefault="000112D7" w:rsidP="00F9418A">
            <w:pPr>
              <w:spacing w:after="0"/>
              <w:ind w:firstLine="0"/>
              <w:rPr>
                <w:rFonts w:eastAsia="Arial"/>
                <w:sz w:val="24"/>
                <w:szCs w:val="24"/>
              </w:rPr>
            </w:pPr>
            <w:r w:rsidRPr="000112D7">
              <w:rPr>
                <w:rFonts w:eastAsia="Arial"/>
                <w:sz w:val="24"/>
                <w:szCs w:val="24"/>
              </w:rPr>
              <w:t>(McCoy and Gillooly 2008)</w:t>
            </w:r>
          </w:p>
        </w:tc>
      </w:tr>
      <w:tr w:rsidR="000112D7" w:rsidRPr="000112D7" w14:paraId="532BDB6F" w14:textId="77777777" w:rsidTr="00A45D94">
        <w:tc>
          <w:tcPr>
            <w:tcW w:w="1643" w:type="dxa"/>
          </w:tcPr>
          <w:p w14:paraId="10D64F93" w14:textId="77777777" w:rsidR="000112D7" w:rsidRPr="000112D7" w:rsidRDefault="000112D7" w:rsidP="00F9418A">
            <w:pPr>
              <w:spacing w:after="0"/>
              <w:ind w:firstLine="0"/>
              <w:rPr>
                <w:rFonts w:eastAsia="Arial"/>
                <w:sz w:val="24"/>
                <w:szCs w:val="24"/>
                <w:u w:val="single"/>
              </w:rPr>
            </w:pPr>
            <m:oMathPara>
              <m:oMath>
                <m:r>
                  <w:rPr>
                    <w:rFonts w:ascii="Cambria Math" w:eastAsia="Arial" w:hAnsi="Cambria Math"/>
                    <w:sz w:val="24"/>
                    <w:szCs w:val="24"/>
                    <w:u w:val="single"/>
                  </w:rPr>
                  <m:t>σ</m:t>
                </m:r>
              </m:oMath>
            </m:oMathPara>
          </w:p>
        </w:tc>
        <w:tc>
          <w:tcPr>
            <w:tcW w:w="2146" w:type="dxa"/>
          </w:tcPr>
          <w:p w14:paraId="08B76258" w14:textId="77777777" w:rsidR="000112D7" w:rsidRPr="000112D7" w:rsidRDefault="000112D7" w:rsidP="00F9418A">
            <w:pPr>
              <w:spacing w:after="0"/>
              <w:ind w:firstLine="0"/>
              <w:rPr>
                <w:rFonts w:eastAsia="Arial"/>
                <w:sz w:val="24"/>
                <w:szCs w:val="24"/>
              </w:rPr>
            </w:pPr>
            <w:r w:rsidRPr="000112D7">
              <w:rPr>
                <w:rFonts w:eastAsia="Arial"/>
                <w:sz w:val="24"/>
                <w:szCs w:val="24"/>
              </w:rPr>
              <w:t>0.7</w:t>
            </w:r>
          </w:p>
        </w:tc>
        <w:tc>
          <w:tcPr>
            <w:tcW w:w="1905" w:type="dxa"/>
          </w:tcPr>
          <w:p w14:paraId="7E447653"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237C3C60" w14:textId="77777777" w:rsidR="000112D7" w:rsidRPr="000112D7" w:rsidRDefault="000112D7" w:rsidP="00F9418A">
            <w:pPr>
              <w:spacing w:after="0"/>
              <w:ind w:firstLine="0"/>
              <w:rPr>
                <w:rFonts w:eastAsia="Arial"/>
                <w:sz w:val="24"/>
                <w:szCs w:val="24"/>
              </w:rPr>
            </w:pPr>
            <w:r w:rsidRPr="000112D7">
              <w:rPr>
                <w:rFonts w:eastAsia="Arial"/>
                <w:sz w:val="24"/>
                <w:szCs w:val="24"/>
              </w:rPr>
              <w:t>Assimilation efficiency</w:t>
            </w:r>
          </w:p>
        </w:tc>
        <w:tc>
          <w:tcPr>
            <w:tcW w:w="1878" w:type="dxa"/>
          </w:tcPr>
          <w:p w14:paraId="7024E9D7"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(de Roos et al. 2007; Peters 1983; </w:t>
            </w:r>
            <w:proofErr w:type="spellStart"/>
            <w:r w:rsidRPr="000112D7">
              <w:rPr>
                <w:rFonts w:eastAsia="Arial"/>
                <w:sz w:val="24"/>
                <w:szCs w:val="24"/>
              </w:rPr>
              <w:t>Yodzis</w:t>
            </w:r>
            <w:proofErr w:type="spellEnd"/>
            <w:r w:rsidRPr="000112D7">
              <w:rPr>
                <w:rFonts w:eastAsia="Arial"/>
                <w:sz w:val="24"/>
                <w:szCs w:val="24"/>
              </w:rPr>
              <w:t xml:space="preserve"> and Innes 1992)</w:t>
            </w:r>
          </w:p>
        </w:tc>
      </w:tr>
      <w:tr w:rsidR="000112D7" w:rsidRPr="000112D7" w14:paraId="68BC96E9" w14:textId="77777777" w:rsidTr="00A45D94">
        <w:tc>
          <w:tcPr>
            <w:tcW w:w="1643" w:type="dxa"/>
          </w:tcPr>
          <w:p w14:paraId="548E14C1" w14:textId="77777777" w:rsidR="000112D7" w:rsidRPr="000112D7" w:rsidRDefault="00000000" w:rsidP="00F9418A">
            <w:pPr>
              <w:spacing w:after="0"/>
              <w:ind w:firstLine="0"/>
              <w:rPr>
                <w:rFonts w:eastAsia="Arial"/>
                <w:b/>
                <w:bCs/>
                <w:sz w:val="24"/>
                <w:szCs w:val="24"/>
                <w:u w:val="single"/>
              </w:rPr>
            </w:pPr>
            <m:oMathPara>
              <m:oMath>
                <m:sSub>
                  <m:sSubPr>
                    <m:ctrlPr>
                      <w:rPr>
                        <w:rFonts w:ascii="Cambria Math" w:eastAsia="Arial" w:hAnsi="Cambria Math"/>
                        <w:b/>
                        <w:bCs/>
                        <w:i/>
                        <w:sz w:val="24"/>
                        <w:szCs w:val="24"/>
                      </w:rPr>
                    </m:ctrlPr>
                  </m:sSubPr>
                  <m:e>
                    <m:r>
                      <m:rPr>
                        <m:sty m:val="bi"/>
                      </m:rPr>
                      <w:rPr>
                        <w:rFonts w:ascii="Cambria Math" w:eastAsia="Arial" w:hAnsi="Cambria Math"/>
                        <w:sz w:val="24"/>
                        <w:szCs w:val="24"/>
                      </w:rPr>
                      <m:t>m</m:t>
                    </m:r>
                  </m:e>
                  <m:sub>
                    <m:r>
                      <m:rPr>
                        <m:sty m:val="bi"/>
                      </m:rPr>
                      <w:rPr>
                        <w:rFonts w:ascii="Cambria Math" w:eastAsia="Arial" w:hAnsi="Cambria Math"/>
                        <w:sz w:val="24"/>
                        <w:szCs w:val="24"/>
                      </w:rPr>
                      <m:t>opt</m:t>
                    </m:r>
                  </m:sub>
                </m:sSub>
              </m:oMath>
            </m:oMathPara>
          </w:p>
        </w:tc>
        <w:tc>
          <w:tcPr>
            <w:tcW w:w="2146" w:type="dxa"/>
          </w:tcPr>
          <w:p w14:paraId="69BF0B60"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96</w:t>
            </w:r>
          </w:p>
        </w:tc>
        <w:tc>
          <w:tcPr>
            <w:tcW w:w="1905" w:type="dxa"/>
          </w:tcPr>
          <w:p w14:paraId="612444DB"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7725D60" w14:textId="77777777" w:rsidR="000112D7" w:rsidRPr="000112D7" w:rsidRDefault="000112D7" w:rsidP="00F9418A">
            <w:pPr>
              <w:spacing w:after="0"/>
              <w:ind w:firstLine="0"/>
              <w:rPr>
                <w:rFonts w:eastAsia="Arial"/>
                <w:sz w:val="24"/>
                <w:szCs w:val="24"/>
              </w:rPr>
            </w:pPr>
            <w:r w:rsidRPr="000112D7">
              <w:rPr>
                <w:rFonts w:eastAsia="Arial"/>
                <w:sz w:val="24"/>
                <w:szCs w:val="24"/>
              </w:rPr>
              <w:t>Optimal forager size for 1 µg algae</w:t>
            </w:r>
          </w:p>
        </w:tc>
        <w:tc>
          <w:tcPr>
            <w:tcW w:w="1878" w:type="dxa"/>
          </w:tcPr>
          <w:p w14:paraId="09750139" w14:textId="77777777" w:rsidR="000112D7" w:rsidRPr="000112D7" w:rsidRDefault="000112D7" w:rsidP="00F9418A">
            <w:pPr>
              <w:spacing w:after="0"/>
              <w:ind w:firstLine="0"/>
              <w:rPr>
                <w:rFonts w:eastAsia="Arial"/>
                <w:sz w:val="24"/>
                <w:szCs w:val="24"/>
              </w:rPr>
            </w:pPr>
            <w:r w:rsidRPr="000112D7">
              <w:rPr>
                <w:rFonts w:eastAsia="Arial"/>
                <w:sz w:val="24"/>
                <w:szCs w:val="24"/>
              </w:rPr>
              <w:t>Estimated from model fit to observed data</w:t>
            </w:r>
          </w:p>
        </w:tc>
      </w:tr>
      <w:tr w:rsidR="00A45D94" w:rsidRPr="000112D7" w14:paraId="3E670113" w14:textId="77777777" w:rsidTr="00A13144">
        <w:tc>
          <w:tcPr>
            <w:tcW w:w="9350" w:type="dxa"/>
            <w:gridSpan w:val="5"/>
          </w:tcPr>
          <w:p w14:paraId="201E1DB9" w14:textId="65AF086C"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Environmental Parameters</w:t>
            </w:r>
          </w:p>
        </w:tc>
      </w:tr>
      <w:tr w:rsidR="000112D7" w:rsidRPr="000112D7" w14:paraId="17BC4DD1" w14:textId="77777777" w:rsidTr="00A45D94">
        <w:tc>
          <w:tcPr>
            <w:tcW w:w="1643" w:type="dxa"/>
          </w:tcPr>
          <w:p w14:paraId="10A0F897" w14:textId="77777777" w:rsidR="000112D7" w:rsidRPr="000112D7" w:rsidRDefault="000112D7" w:rsidP="00F9418A">
            <w:pPr>
              <w:spacing w:after="0"/>
              <w:ind w:firstLine="0"/>
              <w:rPr>
                <w:rFonts w:eastAsia="Arial"/>
                <w:i/>
                <w:iCs/>
                <w:sz w:val="24"/>
                <w:szCs w:val="24"/>
              </w:rPr>
            </w:pPr>
            <w:r w:rsidRPr="000112D7">
              <w:rPr>
                <w:rFonts w:eastAsia="Arial"/>
                <w:i/>
                <w:iCs/>
                <w:sz w:val="24"/>
                <w:szCs w:val="24"/>
              </w:rPr>
              <w:t>k</w:t>
            </w:r>
          </w:p>
        </w:tc>
        <w:tc>
          <w:tcPr>
            <w:tcW w:w="2146" w:type="dxa"/>
          </w:tcPr>
          <w:p w14:paraId="0A6D85A9" w14:textId="77777777" w:rsidR="000112D7" w:rsidRPr="000112D7" w:rsidRDefault="000112D7" w:rsidP="00F9418A">
            <w:pPr>
              <w:spacing w:after="0"/>
              <w:ind w:firstLine="0"/>
              <w:rPr>
                <w:rFonts w:eastAsia="Arial"/>
                <w:sz w:val="24"/>
                <w:szCs w:val="24"/>
              </w:rPr>
            </w:pPr>
            <w:r w:rsidRPr="000112D7">
              <w:rPr>
                <w:rFonts w:eastAsia="Arial"/>
                <w:sz w:val="24"/>
                <w:szCs w:val="24"/>
              </w:rPr>
              <w:t>8.617e-5</w:t>
            </w:r>
          </w:p>
        </w:tc>
        <w:tc>
          <w:tcPr>
            <w:tcW w:w="1905" w:type="dxa"/>
          </w:tcPr>
          <w:p w14:paraId="26AD5ED7" w14:textId="77777777" w:rsidR="000112D7" w:rsidRPr="000112D7" w:rsidRDefault="000112D7" w:rsidP="00F9418A">
            <w:pPr>
              <w:spacing w:after="0"/>
              <w:ind w:firstLine="0"/>
              <w:rPr>
                <w:rFonts w:eastAsia="Arial"/>
                <w:sz w:val="24"/>
                <w:szCs w:val="24"/>
              </w:rPr>
            </w:pPr>
          </w:p>
        </w:tc>
        <w:tc>
          <w:tcPr>
            <w:tcW w:w="1778" w:type="dxa"/>
          </w:tcPr>
          <w:p w14:paraId="641C2BA8" w14:textId="77777777" w:rsidR="000112D7" w:rsidRPr="000112D7" w:rsidRDefault="000112D7" w:rsidP="00F9418A">
            <w:pPr>
              <w:spacing w:after="0"/>
              <w:ind w:firstLine="0"/>
              <w:rPr>
                <w:rFonts w:eastAsia="Arial"/>
                <w:sz w:val="24"/>
                <w:szCs w:val="24"/>
              </w:rPr>
            </w:pPr>
            <w:r w:rsidRPr="000112D7">
              <w:rPr>
                <w:rFonts w:eastAsia="Arial"/>
                <w:sz w:val="24"/>
                <w:szCs w:val="24"/>
              </w:rPr>
              <w:t>Boltzmann constant</w:t>
            </w:r>
          </w:p>
        </w:tc>
        <w:tc>
          <w:tcPr>
            <w:tcW w:w="1878" w:type="dxa"/>
          </w:tcPr>
          <w:p w14:paraId="27C3A5CC" w14:textId="77777777" w:rsidR="000112D7" w:rsidRPr="000112D7" w:rsidRDefault="000112D7" w:rsidP="00F9418A">
            <w:pPr>
              <w:spacing w:after="0"/>
              <w:ind w:firstLine="0"/>
              <w:rPr>
                <w:rFonts w:eastAsia="Arial"/>
                <w:sz w:val="24"/>
                <w:szCs w:val="24"/>
              </w:rPr>
            </w:pPr>
          </w:p>
        </w:tc>
      </w:tr>
      <w:tr w:rsidR="000112D7" w:rsidRPr="000112D7" w14:paraId="589CECC6" w14:textId="77777777" w:rsidTr="00A45D94">
        <w:tc>
          <w:tcPr>
            <w:tcW w:w="1643" w:type="dxa"/>
          </w:tcPr>
          <w:p w14:paraId="2E020213" w14:textId="77777777" w:rsidR="000112D7" w:rsidRPr="000112D7" w:rsidRDefault="000112D7" w:rsidP="00F9418A">
            <w:pPr>
              <w:spacing w:after="0"/>
              <w:ind w:firstLine="0"/>
              <w:rPr>
                <w:rFonts w:eastAsia="Arial"/>
                <w:sz w:val="24"/>
                <w:szCs w:val="24"/>
              </w:rPr>
            </w:pPr>
            <w:r w:rsidRPr="000112D7">
              <w:rPr>
                <w:rFonts w:eastAsia="Arial"/>
                <w:sz w:val="24"/>
                <w:szCs w:val="24"/>
              </w:rPr>
              <w:lastRenderedPageBreak/>
              <w:t>T</w:t>
            </w:r>
          </w:p>
        </w:tc>
        <w:tc>
          <w:tcPr>
            <w:tcW w:w="2146" w:type="dxa"/>
          </w:tcPr>
          <w:p w14:paraId="1E1660C1" w14:textId="77777777" w:rsidR="000112D7" w:rsidRPr="000112D7" w:rsidRDefault="000112D7" w:rsidP="00F9418A">
            <w:pPr>
              <w:spacing w:after="0"/>
              <w:ind w:firstLine="0"/>
              <w:rPr>
                <w:rFonts w:eastAsia="Arial"/>
                <w:sz w:val="24"/>
                <w:szCs w:val="24"/>
              </w:rPr>
            </w:pPr>
            <w:r w:rsidRPr="000112D7">
              <w:rPr>
                <w:rFonts w:eastAsia="Arial"/>
                <w:sz w:val="24"/>
                <w:szCs w:val="24"/>
              </w:rPr>
              <w:t>Varied</w:t>
            </w:r>
          </w:p>
        </w:tc>
        <w:tc>
          <w:tcPr>
            <w:tcW w:w="1905" w:type="dxa"/>
          </w:tcPr>
          <w:p w14:paraId="5B8A9B63"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F78058B" w14:textId="77777777" w:rsidR="000112D7" w:rsidRPr="000112D7" w:rsidRDefault="000112D7" w:rsidP="00F9418A">
            <w:pPr>
              <w:spacing w:after="0"/>
              <w:ind w:firstLine="0"/>
              <w:rPr>
                <w:rFonts w:eastAsia="Arial"/>
                <w:sz w:val="24"/>
                <w:szCs w:val="24"/>
              </w:rPr>
            </w:pPr>
            <w:r w:rsidRPr="000112D7">
              <w:rPr>
                <w:rFonts w:eastAsia="Arial"/>
                <w:sz w:val="24"/>
                <w:szCs w:val="24"/>
              </w:rPr>
              <w:t>Temperature</w:t>
            </w:r>
          </w:p>
        </w:tc>
        <w:tc>
          <w:tcPr>
            <w:tcW w:w="1878" w:type="dxa"/>
          </w:tcPr>
          <w:p w14:paraId="6A79AADE" w14:textId="77777777" w:rsidR="000112D7" w:rsidRPr="000112D7" w:rsidRDefault="000112D7" w:rsidP="00F9418A">
            <w:pPr>
              <w:spacing w:after="0"/>
              <w:ind w:firstLine="0"/>
              <w:rPr>
                <w:rFonts w:eastAsia="Arial"/>
                <w:sz w:val="24"/>
                <w:szCs w:val="24"/>
              </w:rPr>
            </w:pPr>
          </w:p>
        </w:tc>
      </w:tr>
      <w:tr w:rsidR="000112D7" w:rsidRPr="000112D7" w14:paraId="5FC69DC8" w14:textId="77777777" w:rsidTr="00A45D94">
        <w:tc>
          <w:tcPr>
            <w:tcW w:w="1643" w:type="dxa"/>
          </w:tcPr>
          <w:p w14:paraId="173457E0" w14:textId="77777777" w:rsidR="000112D7" w:rsidRPr="000112D7" w:rsidRDefault="00000000" w:rsidP="00F9418A">
            <w:pPr>
              <w:spacing w:after="0"/>
              <w:ind w:firstLine="0"/>
              <w:rPr>
                <w:rFonts w:eastAsia="Arial"/>
                <w:b/>
                <w:bCs/>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0,δ</m:t>
                    </m:r>
                  </m:sub>
                </m:sSub>
              </m:oMath>
            </m:oMathPara>
          </w:p>
        </w:tc>
        <w:tc>
          <w:tcPr>
            <w:tcW w:w="2146" w:type="dxa"/>
          </w:tcPr>
          <w:p w14:paraId="4E1BEE16" w14:textId="77777777" w:rsidR="000112D7" w:rsidRPr="000112D7" w:rsidRDefault="000112D7" w:rsidP="00F9418A">
            <w:pPr>
              <w:spacing w:after="0"/>
              <w:ind w:firstLine="0"/>
              <w:rPr>
                <w:rFonts w:eastAsia="Arial"/>
                <w:sz w:val="24"/>
                <w:szCs w:val="24"/>
              </w:rPr>
            </w:pPr>
            <w:r w:rsidRPr="000112D7">
              <w:rPr>
                <w:rFonts w:eastAsia="Arial"/>
                <w:sz w:val="24"/>
                <w:szCs w:val="24"/>
              </w:rPr>
              <w:t>281.15</w:t>
            </w:r>
          </w:p>
        </w:tc>
        <w:tc>
          <w:tcPr>
            <w:tcW w:w="1905" w:type="dxa"/>
          </w:tcPr>
          <w:p w14:paraId="2089A74C"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5BE3D843"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turnover rate</w:t>
            </w:r>
          </w:p>
        </w:tc>
        <w:tc>
          <w:tcPr>
            <w:tcW w:w="1878" w:type="dxa"/>
          </w:tcPr>
          <w:p w14:paraId="4EEC7162"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for a turnover rate of 1 from Marañón et al. (2014).</w:t>
            </w:r>
          </w:p>
        </w:tc>
      </w:tr>
      <w:tr w:rsidR="000112D7" w:rsidRPr="000112D7" w14:paraId="331A186B" w14:textId="77777777" w:rsidTr="00A45D94">
        <w:tc>
          <w:tcPr>
            <w:tcW w:w="1643" w:type="dxa"/>
          </w:tcPr>
          <w:p w14:paraId="619FF20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0,ε</m:t>
                    </m:r>
                  </m:sub>
                </m:sSub>
              </m:oMath>
            </m:oMathPara>
          </w:p>
        </w:tc>
        <w:tc>
          <w:tcPr>
            <w:tcW w:w="2146" w:type="dxa"/>
          </w:tcPr>
          <w:p w14:paraId="5015A1E1"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8F027AD"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02F0A1D"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ingestion allometric scalar and exponent</w:t>
            </w:r>
          </w:p>
        </w:tc>
        <w:tc>
          <w:tcPr>
            <w:tcW w:w="1878" w:type="dxa"/>
          </w:tcPr>
          <w:p w14:paraId="07A3D474"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63F9E634" w14:textId="77777777" w:rsidTr="00A45D94">
        <w:tc>
          <w:tcPr>
            <w:tcW w:w="1643" w:type="dxa"/>
          </w:tcPr>
          <w:p w14:paraId="0B279625"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0,ρ</m:t>
                    </m:r>
                  </m:sub>
                </m:sSub>
              </m:oMath>
            </m:oMathPara>
          </w:p>
        </w:tc>
        <w:tc>
          <w:tcPr>
            <w:tcW w:w="2146" w:type="dxa"/>
          </w:tcPr>
          <w:p w14:paraId="08B7B1AE" w14:textId="77777777" w:rsidR="000112D7" w:rsidRPr="000112D7" w:rsidRDefault="000112D7" w:rsidP="00F9418A">
            <w:pPr>
              <w:spacing w:after="0"/>
              <w:ind w:firstLine="0"/>
              <w:rPr>
                <w:rFonts w:eastAsia="Arial"/>
                <w:sz w:val="24"/>
                <w:szCs w:val="24"/>
              </w:rPr>
            </w:pPr>
            <w:r w:rsidRPr="000112D7">
              <w:rPr>
                <w:rFonts w:eastAsia="Arial"/>
                <w:sz w:val="24"/>
                <w:szCs w:val="24"/>
              </w:rPr>
              <w:t>275.15</w:t>
            </w:r>
          </w:p>
        </w:tc>
        <w:tc>
          <w:tcPr>
            <w:tcW w:w="1905" w:type="dxa"/>
          </w:tcPr>
          <w:p w14:paraId="0A282872"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1A454C9"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metabolism allometric scalar and exponent</w:t>
            </w:r>
          </w:p>
        </w:tc>
        <w:tc>
          <w:tcPr>
            <w:tcW w:w="1878" w:type="dxa"/>
          </w:tcPr>
          <w:p w14:paraId="585585C6"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08C4B14E" w14:textId="77777777" w:rsidTr="00A45D94">
        <w:tc>
          <w:tcPr>
            <w:tcW w:w="1643" w:type="dxa"/>
          </w:tcPr>
          <w:p w14:paraId="05013A9A"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0,φ</m:t>
                    </m:r>
                  </m:sub>
                </m:sSub>
              </m:oMath>
            </m:oMathPara>
          </w:p>
        </w:tc>
        <w:tc>
          <w:tcPr>
            <w:tcW w:w="2146" w:type="dxa"/>
          </w:tcPr>
          <w:p w14:paraId="1B31D407"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19FDF37"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D43368B"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background mortality allometric scalar and exponent</w:t>
            </w:r>
          </w:p>
        </w:tc>
        <w:tc>
          <w:tcPr>
            <w:tcW w:w="1878" w:type="dxa"/>
          </w:tcPr>
          <w:p w14:paraId="26904C1D"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bl>
    <w:p w14:paraId="381A2669" w14:textId="77777777" w:rsidR="005B0D4C" w:rsidRPr="005B0D4C" w:rsidRDefault="005B0D4C" w:rsidP="009D6A01">
      <w:pPr>
        <w:spacing w:after="0" w:line="480" w:lineRule="auto"/>
      </w:pPr>
    </w:p>
    <w:p w14:paraId="5E404C74" w14:textId="77777777" w:rsidR="005B0D4C" w:rsidRPr="005B0D4C" w:rsidRDefault="005B0D4C" w:rsidP="009D6A01">
      <w:pPr>
        <w:pStyle w:val="NoSpacing"/>
        <w:spacing w:after="0" w:line="480" w:lineRule="auto"/>
      </w:pPr>
      <w:r w:rsidRPr="005B0D4C">
        <w:t>*Estimated using linear regression from Saiz, and Calbet (2007) maximum ingestion data (log transformed) and mass data for copepods at 15</w:t>
      </w:r>
      <w:del w:id="127" w:author="Ohlberger, Jan (DFW)" w:date="2025-04-24T14:23:00Z">
        <w:r w:rsidRPr="005B0D4C" w:rsidDel="009E49F2">
          <w:delText xml:space="preserve"> </w:delText>
        </w:r>
      </w:del>
      <w:r w:rsidRPr="005B0D4C">
        <w:t xml:space="preserve">°C.  </w:t>
      </w:r>
    </w:p>
    <w:p w14:paraId="77582991" w14:textId="125C0DA9" w:rsidR="005B0D4C" w:rsidRPr="005B0D4C" w:rsidRDefault="005B0D4C" w:rsidP="009D6A01">
      <w:pPr>
        <w:pStyle w:val="NoSpacing"/>
        <w:spacing w:after="0" w:line="480" w:lineRule="auto"/>
      </w:pPr>
      <w:r w:rsidRPr="005B0D4C">
        <w:t>**Obtained by fitting a linear regression model to respiration data (log transformed) and mass data taken at 2</w:t>
      </w:r>
      <w:del w:id="128" w:author="Ohlberger, Jan (DFW)" w:date="2025-04-24T14:23:00Z">
        <w:r w:rsidRPr="005B0D4C" w:rsidDel="009E49F2">
          <w:delText xml:space="preserve"> </w:delText>
        </w:r>
      </w:del>
      <w:r w:rsidRPr="005B0D4C">
        <w:t>°C from Ikeda et al. 2007.</w:t>
      </w:r>
      <w:bookmarkStart w:id="129" w:name="_Hlk152743296"/>
      <w:bookmarkStart w:id="130" w:name="_Hlk151033193"/>
    </w:p>
    <w:p w14:paraId="7BD1DB5A" w14:textId="154A5C30" w:rsidR="005B0D4C" w:rsidRDefault="00E97A5C" w:rsidP="009D6A01">
      <w:pPr>
        <w:spacing w:after="0"/>
        <w:ind w:firstLine="0"/>
        <w:rPr>
          <w:sz w:val="28"/>
          <w:szCs w:val="28"/>
        </w:rPr>
      </w:pPr>
      <w:bookmarkStart w:id="131" w:name="_Toc153492750"/>
      <w:ins w:id="132" w:author="Ohlberger, Jan (DFW)" w:date="2025-04-24T14:34:00Z">
        <w:r>
          <w:rPr>
            <w:sz w:val="28"/>
            <w:szCs w:val="28"/>
          </w:rPr>
          <w:br w:type="column"/>
        </w:r>
      </w:ins>
      <w:commentRangeStart w:id="133"/>
      <w:r w:rsidR="00361651">
        <w:rPr>
          <w:sz w:val="28"/>
          <w:szCs w:val="28"/>
        </w:rPr>
        <w:lastRenderedPageBreak/>
        <w:t>FIGURE</w:t>
      </w:r>
      <w:r w:rsidR="005B0D4C" w:rsidRPr="006A1BC5">
        <w:rPr>
          <w:sz w:val="28"/>
          <w:szCs w:val="28"/>
        </w:rPr>
        <w:t>S</w:t>
      </w:r>
      <w:bookmarkEnd w:id="131"/>
      <w:commentRangeEnd w:id="133"/>
      <w:r w:rsidR="00697609">
        <w:rPr>
          <w:rStyle w:val="CommentReference"/>
          <w:rFonts w:ascii="Arial" w:eastAsia="Arial" w:hAnsi="Arial" w:cs="Arial"/>
          <w:kern w:val="0"/>
          <w:lang w:val="en" w:eastAsia="en-US"/>
          <w14:ligatures w14:val="none"/>
        </w:rPr>
        <w:commentReference w:id="133"/>
      </w:r>
    </w:p>
    <w:p w14:paraId="4569F68A" w14:textId="77777777" w:rsidR="00456D19" w:rsidRDefault="00456D19" w:rsidP="00456D19">
      <w:pPr>
        <w:pStyle w:val="Heading3"/>
        <w:spacing w:after="0" w:line="480" w:lineRule="auto"/>
      </w:pPr>
    </w:p>
    <w:p w14:paraId="21C68650" w14:textId="423E1BA1" w:rsidR="00456D19" w:rsidRDefault="00361651" w:rsidP="00456D19">
      <w:pPr>
        <w:pStyle w:val="Heading3"/>
        <w:spacing w:after="0" w:line="480" w:lineRule="auto"/>
        <w:rPr>
          <w:color w:val="000000" w:themeColor="text1"/>
        </w:rPr>
      </w:pPr>
      <w:r>
        <w:t>Figure</w:t>
      </w:r>
      <w:r w:rsidR="00456D19" w:rsidRPr="005B0D4C">
        <w:t xml:space="preserve"> </w:t>
      </w:r>
      <w:r w:rsidR="00456D19">
        <w:t>1</w:t>
      </w:r>
      <w:r w:rsidR="00456D19" w:rsidRPr="005B0D4C">
        <w:t xml:space="preserve">. </w:t>
      </w:r>
      <w:r w:rsidR="002274CA">
        <w:t>Distribution of biomass density samples f</w:t>
      </w:r>
      <w:r w:rsidR="00080DB8">
        <w:t>or</w:t>
      </w:r>
      <w:r w:rsidR="00456D19">
        <w:t xml:space="preserve"> </w:t>
      </w:r>
      <w:r w:rsidR="00456D19" w:rsidRPr="009A6020">
        <w:rPr>
          <w:i/>
          <w:iCs/>
          <w:color w:val="000000" w:themeColor="text1"/>
        </w:rPr>
        <w:t>Calanus</w:t>
      </w:r>
      <w:r w:rsidR="00456D19" w:rsidRPr="007D515D">
        <w:rPr>
          <w:color w:val="000000" w:themeColor="text1"/>
        </w:rPr>
        <w:t xml:space="preserve"> </w:t>
      </w:r>
      <w:r w:rsidR="00456D19">
        <w:rPr>
          <w:color w:val="000000" w:themeColor="text1"/>
        </w:rPr>
        <w:t xml:space="preserve">spp. </w:t>
      </w:r>
      <w:r w:rsidR="009E6450">
        <w:rPr>
          <w:color w:val="000000" w:themeColor="text1"/>
        </w:rPr>
        <w:t xml:space="preserve">in the Bering Sea </w:t>
      </w:r>
      <w:r w:rsidR="00456D19">
        <w:rPr>
          <w:color w:val="000000" w:themeColor="text1"/>
        </w:rPr>
        <w:t xml:space="preserve">by month for years </w:t>
      </w:r>
      <w:r w:rsidR="00456D19" w:rsidRPr="007D515D">
        <w:rPr>
          <w:color w:val="000000" w:themeColor="text1"/>
        </w:rPr>
        <w:t>199</w:t>
      </w:r>
      <w:r w:rsidR="00456D19">
        <w:rPr>
          <w:color w:val="000000" w:themeColor="text1"/>
        </w:rPr>
        <w:t>3–</w:t>
      </w:r>
      <w:r w:rsidR="00456D19" w:rsidRPr="007D515D">
        <w:rPr>
          <w:color w:val="000000" w:themeColor="text1"/>
        </w:rPr>
        <w:t>201</w:t>
      </w:r>
      <w:r w:rsidR="00456D19">
        <w:rPr>
          <w:color w:val="000000" w:themeColor="text1"/>
        </w:rPr>
        <w:t>8.</w:t>
      </w:r>
    </w:p>
    <w:p w14:paraId="73DED63D" w14:textId="77777777" w:rsidR="00456D19" w:rsidRDefault="00456D19" w:rsidP="009D6A01">
      <w:pPr>
        <w:spacing w:after="0"/>
        <w:ind w:firstLine="0"/>
        <w:rPr>
          <w:sz w:val="28"/>
          <w:szCs w:val="28"/>
        </w:rPr>
      </w:pPr>
    </w:p>
    <w:p w14:paraId="527EAB95" w14:textId="1F9493F6" w:rsidR="00456D19" w:rsidRDefault="00456D19" w:rsidP="00A31FC6">
      <w:pPr>
        <w:pStyle w:val="Heading3"/>
        <w:spacing w:after="0" w:line="480" w:lineRule="auto"/>
      </w:pPr>
      <w:r>
        <w:rPr>
          <w:noProof/>
        </w:rPr>
        <w:drawing>
          <wp:inline distT="0" distB="0" distL="0" distR="0" wp14:anchorId="21FD0542" wp14:editId="02BF73FF">
            <wp:extent cx="4572009" cy="4572009"/>
            <wp:effectExtent l="0" t="0" r="0" b="0"/>
            <wp:docPr id="1311706611"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02161" name="Picture 1" descr="A graph of a dia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C66145A" w14:textId="23760F74" w:rsidR="00A31FC6" w:rsidRDefault="00361651" w:rsidP="00A31FC6">
      <w:pPr>
        <w:pStyle w:val="Heading3"/>
        <w:spacing w:after="0" w:line="480" w:lineRule="auto"/>
      </w:pPr>
      <w:r>
        <w:lastRenderedPageBreak/>
        <w:t>Figure</w:t>
      </w:r>
      <w:r w:rsidR="00A31FC6">
        <w:t xml:space="preserve"> </w:t>
      </w:r>
      <w:r w:rsidR="004C2F1D">
        <w:t>2</w:t>
      </w:r>
      <w:r w:rsidR="00A31FC6">
        <w:t xml:space="preserve">. </w:t>
      </w:r>
      <w:r w:rsidR="00573C9B">
        <w:t xml:space="preserve">Distribution of biomass density samples for </w:t>
      </w:r>
      <w:r w:rsidR="00573C9B" w:rsidRPr="007276B0">
        <w:rPr>
          <w:i/>
          <w:iCs/>
        </w:rPr>
        <w:t>Calanus</w:t>
      </w:r>
      <w:r w:rsidR="00573C9B">
        <w:t xml:space="preserve"> spp. </w:t>
      </w:r>
      <w:r w:rsidR="00A31FC6" w:rsidRPr="005B0D4C">
        <w:t>in the Bering Sea between 1996 and 2017</w:t>
      </w:r>
      <w:r w:rsidR="006F6909">
        <w:t xml:space="preserve"> (A)</w:t>
      </w:r>
      <w:r w:rsidR="002C49F3">
        <w:t xml:space="preserve">. </w:t>
      </w:r>
      <w:r w:rsidR="00A31FC6" w:rsidRPr="005B0D4C">
        <w:t>Observed mean sea surface temperatures in spring and summer for the Bering Sea</w:t>
      </w:r>
      <w:r w:rsidR="00A31FC6">
        <w:t xml:space="preserve"> (B)</w:t>
      </w:r>
      <w:r w:rsidR="00A31FC6" w:rsidRPr="005B0D4C">
        <w:t>.</w:t>
      </w:r>
      <w:commentRangeStart w:id="134"/>
      <w:commentRangeEnd w:id="134"/>
      <w:r w:rsidR="00A31FC6">
        <w:rPr>
          <w:rStyle w:val="CommentReference"/>
          <w:rFonts w:ascii="Arial" w:eastAsia="Arial" w:hAnsi="Arial" w:cs="Arial"/>
          <w:b w:val="0"/>
          <w:bCs w:val="0"/>
          <w:kern w:val="0"/>
          <w:lang w:val="en" w:eastAsia="en-US"/>
          <w14:ligatures w14:val="none"/>
        </w:rPr>
        <w:commentReference w:id="134"/>
      </w:r>
    </w:p>
    <w:p w14:paraId="5271CA35" w14:textId="77777777" w:rsidR="00A31FC6" w:rsidRDefault="00A31FC6" w:rsidP="009D6A01">
      <w:pPr>
        <w:spacing w:after="0"/>
        <w:ind w:firstLine="0"/>
        <w:rPr>
          <w:sz w:val="28"/>
          <w:szCs w:val="28"/>
        </w:rPr>
      </w:pPr>
    </w:p>
    <w:p w14:paraId="06094A08" w14:textId="37A02BAE" w:rsidR="004446B3" w:rsidRPr="006A1BC5" w:rsidRDefault="004446B3" w:rsidP="00E81D56">
      <w:pPr>
        <w:spacing w:after="0"/>
        <w:ind w:firstLine="0"/>
        <w:jc w:val="center"/>
        <w:rPr>
          <w:color w:val="000000" w:themeColor="text1"/>
          <w:sz w:val="28"/>
          <w:szCs w:val="28"/>
        </w:rPr>
      </w:pPr>
      <w:r>
        <w:rPr>
          <w:noProof/>
          <w:color w:val="000000" w:themeColor="text1"/>
          <w:sz w:val="28"/>
          <w:szCs w:val="28"/>
        </w:rPr>
        <w:drawing>
          <wp:inline distT="0" distB="0" distL="0" distR="0" wp14:anchorId="16B88649" wp14:editId="7F0A6A53">
            <wp:extent cx="4457700" cy="4457700"/>
            <wp:effectExtent l="0" t="0" r="0" b="0"/>
            <wp:docPr id="1994345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45487"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7700" cy="4457700"/>
                    </a:xfrm>
                    <a:prstGeom prst="rect">
                      <a:avLst/>
                    </a:prstGeom>
                  </pic:spPr>
                </pic:pic>
              </a:graphicData>
            </a:graphic>
          </wp:inline>
        </w:drawing>
      </w:r>
    </w:p>
    <w:p w14:paraId="4C72DDD6" w14:textId="79859B3B" w:rsidR="00AB23EA" w:rsidRPr="00AB23EA" w:rsidRDefault="00AB23EA" w:rsidP="00E81D56">
      <w:pPr>
        <w:ind w:firstLine="0"/>
        <w:jc w:val="center"/>
      </w:pPr>
    </w:p>
    <w:p w14:paraId="6D90698A" w14:textId="73587FD2" w:rsidR="005B0D4C" w:rsidRPr="005B0D4C" w:rsidRDefault="005B0D4C" w:rsidP="009D6A01">
      <w:pPr>
        <w:pStyle w:val="NoSpacing"/>
        <w:spacing w:after="0"/>
      </w:pPr>
    </w:p>
    <w:p w14:paraId="30DE365A" w14:textId="15A9DB6E" w:rsidR="005B0D4C" w:rsidRPr="005B0D4C" w:rsidRDefault="005B0D4C" w:rsidP="00E81D56">
      <w:pPr>
        <w:spacing w:after="0"/>
        <w:ind w:firstLine="0"/>
      </w:pPr>
    </w:p>
    <w:p w14:paraId="121505B9" w14:textId="541CC74F" w:rsidR="005B0D4C" w:rsidRPr="005B0D4C" w:rsidRDefault="005B0D4C" w:rsidP="009D6A01">
      <w:pPr>
        <w:pStyle w:val="NoSpacing"/>
        <w:spacing w:after="0"/>
      </w:pPr>
    </w:p>
    <w:p w14:paraId="407039EE" w14:textId="491613B4" w:rsidR="005B0D4C" w:rsidRPr="005B0D4C" w:rsidRDefault="005B0D4C" w:rsidP="00E81D56">
      <w:pPr>
        <w:spacing w:after="0"/>
      </w:pPr>
    </w:p>
    <w:p w14:paraId="2C6B39D3" w14:textId="676E60EC" w:rsidR="005B0D4C" w:rsidRPr="005B0D4C" w:rsidDel="00DA611C" w:rsidRDefault="005B0D4C">
      <w:pPr>
        <w:spacing w:after="0"/>
        <w:ind w:firstLine="0"/>
        <w:rPr>
          <w:del w:id="135" w:author="Max Lindmark" w:date="2025-04-25T15:15:00Z" w16du:dateUtc="2025-04-25T13:15:00Z"/>
        </w:rPr>
        <w:pPrChange w:id="136" w:author="Max Lindmark" w:date="2025-04-25T15:15:00Z" w16du:dateUtc="2025-04-25T13:15:00Z">
          <w:pPr>
            <w:spacing w:after="0"/>
          </w:pPr>
        </w:pPrChange>
      </w:pPr>
      <w:r w:rsidRPr="005B0D4C">
        <w:lastRenderedPageBreak/>
        <w:br w:type="page"/>
      </w:r>
    </w:p>
    <w:p w14:paraId="767B9445" w14:textId="515AED4F" w:rsidR="00B942FE" w:rsidRPr="00617FE2" w:rsidRDefault="00361651">
      <w:pPr>
        <w:spacing w:after="0"/>
        <w:ind w:firstLine="0"/>
        <w:pPrChange w:id="137" w:author="Max Lindmark" w:date="2025-04-25T15:15:00Z" w16du:dateUtc="2025-04-25T13:15:00Z">
          <w:pPr>
            <w:pStyle w:val="Heading3"/>
            <w:spacing w:after="0" w:line="480" w:lineRule="auto"/>
          </w:pPr>
        </w:pPrChange>
      </w:pPr>
      <w:bookmarkStart w:id="138" w:name="_Toc153492755"/>
      <w:commentRangeStart w:id="139"/>
      <w:r>
        <w:lastRenderedPageBreak/>
        <w:t>Figure</w:t>
      </w:r>
      <w:r w:rsidR="005B0D4C" w:rsidRPr="005B0D4C">
        <w:t xml:space="preserve"> </w:t>
      </w:r>
      <w:r w:rsidR="004026A1">
        <w:t>3</w:t>
      </w:r>
      <w:r w:rsidR="005B0D4C" w:rsidRPr="00B31225">
        <w:t xml:space="preserve">. </w:t>
      </w:r>
      <w:commentRangeEnd w:id="139"/>
      <w:r w:rsidR="00DA611C">
        <w:rPr>
          <w:rStyle w:val="CommentReference"/>
          <w:rFonts w:ascii="Arial" w:eastAsia="Arial" w:hAnsi="Arial" w:cs="Arial"/>
          <w:b/>
          <w:bCs/>
          <w:kern w:val="0"/>
          <w:lang w:val="en" w:eastAsia="en-US"/>
          <w14:ligatures w14:val="none"/>
        </w:rPr>
        <w:commentReference w:id="139"/>
      </w:r>
      <w:r w:rsidR="00C226D0" w:rsidRPr="00B31225">
        <w:rPr>
          <w:color w:val="000000" w:themeColor="text1"/>
        </w:rPr>
        <w:t>Physiological rates</w:t>
      </w:r>
      <w:r w:rsidR="00E36D89">
        <w:rPr>
          <w:color w:val="000000" w:themeColor="text1"/>
        </w:rPr>
        <w:t xml:space="preserve"> at equil</w:t>
      </w:r>
      <w:r w:rsidR="00F238E2">
        <w:rPr>
          <w:color w:val="000000" w:themeColor="text1"/>
        </w:rPr>
        <w:t>i</w:t>
      </w:r>
      <w:r w:rsidR="00E36D89">
        <w:rPr>
          <w:color w:val="000000" w:themeColor="text1"/>
        </w:rPr>
        <w:t>brium</w:t>
      </w:r>
      <w:r w:rsidR="00C226D0" w:rsidRPr="00B31225">
        <w:rPr>
          <w:color w:val="000000" w:themeColor="text1"/>
        </w:rPr>
        <w:t xml:space="preserve"> on a per capita (A through D) and population</w:t>
      </w:r>
      <w:r w:rsidR="00C226D0" w:rsidRPr="00B31225" w:rsidDel="00BA02D3">
        <w:rPr>
          <w:color w:val="000000" w:themeColor="text1"/>
        </w:rPr>
        <w:t xml:space="preserve"> </w:t>
      </w:r>
      <w:r w:rsidR="00C226D0" w:rsidRPr="00B31225">
        <w:rPr>
          <w:color w:val="000000" w:themeColor="text1"/>
        </w:rPr>
        <w:t>(E through H) basis predicted in the model</w:t>
      </w:r>
      <w:r w:rsidR="00CA4153">
        <w:rPr>
          <w:color w:val="000000" w:themeColor="text1"/>
        </w:rPr>
        <w:t xml:space="preserve">. </w:t>
      </w:r>
      <w:bookmarkEnd w:id="138"/>
      <w:r w:rsidR="000E4CC2" w:rsidRPr="00B942FE">
        <w:t>For the ingestion plots</w:t>
      </w:r>
      <w:r w:rsidR="00CA4153">
        <w:t xml:space="preserve"> (A, E)</w:t>
      </w:r>
      <w:r w:rsidR="000E4CC2" w:rsidRPr="00B942FE">
        <w:t xml:space="preserve">, the dotted line represents the maximum ingestion rate, while the solid line represents the </w:t>
      </w:r>
      <w:r w:rsidR="00CA4153">
        <w:t>emergent</w:t>
      </w:r>
      <w:r w:rsidR="00CA4153" w:rsidRPr="00B942FE">
        <w:t xml:space="preserve"> </w:t>
      </w:r>
      <w:r w:rsidR="000E4CC2" w:rsidRPr="00B942FE">
        <w:t>ingestion rate</w:t>
      </w:r>
      <w:r w:rsidR="00CA4153">
        <w:t xml:space="preserve"> at equilibrium</w:t>
      </w:r>
      <w:r w:rsidR="000E4CC2" w:rsidRPr="00B942FE">
        <w:t>.</w:t>
      </w:r>
    </w:p>
    <w:p w14:paraId="24B24891" w14:textId="77777777" w:rsidR="005B0D4C" w:rsidRPr="005B0D4C" w:rsidRDefault="005B0D4C" w:rsidP="009D6A01">
      <w:pPr>
        <w:pStyle w:val="NoSpacing"/>
        <w:spacing w:after="0"/>
      </w:pPr>
      <w:r w:rsidRPr="005B0D4C">
        <w:rPr>
          <w:noProof/>
        </w:rPr>
        <w:drawing>
          <wp:inline distT="0" distB="0" distL="0" distR="0" wp14:anchorId="6A619B7C" wp14:editId="48D4B0BE">
            <wp:extent cx="5312229" cy="3462294"/>
            <wp:effectExtent l="0" t="0" r="0" b="5080"/>
            <wp:docPr id="99902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1542" name="Picture 999021542"/>
                    <pic:cNvPicPr/>
                  </pic:nvPicPr>
                  <pic:blipFill>
                    <a:blip r:embed="rId16">
                      <a:extLst>
                        <a:ext uri="{28A0092B-C50C-407E-A947-70E740481C1C}">
                          <a14:useLocalDpi xmlns:a14="http://schemas.microsoft.com/office/drawing/2010/main" val="0"/>
                        </a:ext>
                      </a:extLst>
                    </a:blip>
                    <a:stretch>
                      <a:fillRect/>
                    </a:stretch>
                  </pic:blipFill>
                  <pic:spPr>
                    <a:xfrm>
                      <a:off x="0" y="0"/>
                      <a:ext cx="5332515" cy="3475515"/>
                    </a:xfrm>
                    <a:prstGeom prst="rect">
                      <a:avLst/>
                    </a:prstGeom>
                  </pic:spPr>
                </pic:pic>
              </a:graphicData>
            </a:graphic>
          </wp:inline>
        </w:drawing>
      </w:r>
    </w:p>
    <w:p w14:paraId="6696B385" w14:textId="77777777" w:rsidR="005B0D4C" w:rsidRPr="005B0D4C" w:rsidRDefault="005B0D4C" w:rsidP="009D6A01">
      <w:pPr>
        <w:spacing w:after="0"/>
      </w:pPr>
      <w:r w:rsidRPr="005B0D4C">
        <w:br w:type="page"/>
      </w:r>
    </w:p>
    <w:p w14:paraId="3E71F525" w14:textId="44BAA19D" w:rsidR="005B0D4C" w:rsidRDefault="00361651" w:rsidP="009D6A01">
      <w:pPr>
        <w:pStyle w:val="Heading3"/>
        <w:spacing w:after="0" w:line="480" w:lineRule="auto"/>
      </w:pPr>
      <w:bookmarkStart w:id="140" w:name="_Toc153492756"/>
      <w:r>
        <w:lastRenderedPageBreak/>
        <w:t>Figure</w:t>
      </w:r>
      <w:r w:rsidR="005B0D4C" w:rsidRPr="005B0D4C">
        <w:t xml:space="preserve"> </w:t>
      </w:r>
      <w:r w:rsidR="0046069E">
        <w:t>4</w:t>
      </w:r>
      <w:r w:rsidR="005B0D4C" w:rsidRPr="005B0D4C">
        <w:t xml:space="preserve">. </w:t>
      </w:r>
      <w:commentRangeStart w:id="141"/>
      <w:r w:rsidR="00CA4153">
        <w:t>Equilibrium</w:t>
      </w:r>
      <w:commentRangeEnd w:id="141"/>
      <w:r w:rsidR="008746BB">
        <w:rPr>
          <w:rStyle w:val="CommentReference"/>
          <w:rFonts w:ascii="Arial" w:eastAsia="Arial" w:hAnsi="Arial" w:cs="Arial"/>
          <w:b w:val="0"/>
          <w:bCs w:val="0"/>
          <w:kern w:val="0"/>
          <w:lang w:val="en" w:eastAsia="en-US"/>
          <w14:ligatures w14:val="none"/>
        </w:rPr>
        <w:commentReference w:id="141"/>
      </w:r>
      <w:r w:rsidR="00CA4153">
        <w:t xml:space="preserve"> biomass densities as a function of temperature, for adults </w:t>
      </w:r>
      <w:commentRangeStart w:id="142"/>
      <w:r w:rsidR="00CA4153">
        <w:t>(left)</w:t>
      </w:r>
      <w:commentRangeEnd w:id="142"/>
      <w:r w:rsidR="00031F76">
        <w:rPr>
          <w:rStyle w:val="CommentReference"/>
          <w:rFonts w:ascii="Arial" w:eastAsia="Arial" w:hAnsi="Arial" w:cs="Arial"/>
          <w:b w:val="0"/>
          <w:bCs w:val="0"/>
          <w:kern w:val="0"/>
          <w:lang w:val="en" w:eastAsia="en-US"/>
          <w14:ligatures w14:val="none"/>
        </w:rPr>
        <w:commentReference w:id="142"/>
      </w:r>
      <w:r w:rsidR="00CA4153">
        <w:t>, juveniles (middle) and resources (right).</w:t>
      </w:r>
      <w:bookmarkEnd w:id="140"/>
    </w:p>
    <w:p w14:paraId="34D661A3" w14:textId="77777777" w:rsidR="005B0D4C" w:rsidRPr="005B0D4C" w:rsidRDefault="005B0D4C" w:rsidP="009D6A01">
      <w:pPr>
        <w:pStyle w:val="NoSpacing"/>
        <w:spacing w:after="0"/>
      </w:pPr>
      <w:r w:rsidRPr="005B0D4C">
        <w:rPr>
          <w:noProof/>
        </w:rPr>
        <w:drawing>
          <wp:inline distT="0" distB="0" distL="0" distR="0" wp14:anchorId="5F40EE1F" wp14:editId="7CEF5A8E">
            <wp:extent cx="5439301" cy="2331129"/>
            <wp:effectExtent l="0" t="0" r="9525" b="0"/>
            <wp:docPr id="1938512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2587"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39301" cy="2331129"/>
                    </a:xfrm>
                    <a:prstGeom prst="rect">
                      <a:avLst/>
                    </a:prstGeom>
                  </pic:spPr>
                </pic:pic>
              </a:graphicData>
            </a:graphic>
          </wp:inline>
        </w:drawing>
      </w:r>
    </w:p>
    <w:p w14:paraId="1F6C71D9" w14:textId="77777777" w:rsidR="005B0D4C" w:rsidRPr="005B0D4C" w:rsidRDefault="005B0D4C" w:rsidP="009D6A01">
      <w:pPr>
        <w:spacing w:after="0"/>
      </w:pPr>
      <w:r w:rsidRPr="005B0D4C">
        <w:br w:type="page"/>
      </w:r>
    </w:p>
    <w:p w14:paraId="1E585E30" w14:textId="09657E98" w:rsidR="005B0D4C" w:rsidRDefault="00361651" w:rsidP="009D6A01">
      <w:pPr>
        <w:pStyle w:val="Heading3"/>
        <w:spacing w:after="0" w:line="480" w:lineRule="auto"/>
      </w:pPr>
      <w:bookmarkStart w:id="143" w:name="_Toc153492757"/>
      <w:commentRangeStart w:id="144"/>
      <w:commentRangeStart w:id="145"/>
      <w:commentRangeStart w:id="146"/>
      <w:r>
        <w:lastRenderedPageBreak/>
        <w:t>Figure</w:t>
      </w:r>
      <w:r w:rsidR="005B0D4C" w:rsidRPr="005B0D4C">
        <w:t xml:space="preserve"> </w:t>
      </w:r>
      <w:r w:rsidR="00FF1201">
        <w:t>5</w:t>
      </w:r>
      <w:r w:rsidR="005B0D4C" w:rsidRPr="005B0D4C">
        <w:t xml:space="preserve">. </w:t>
      </w:r>
      <w:commentRangeEnd w:id="144"/>
      <w:r w:rsidR="00B848B7">
        <w:rPr>
          <w:rStyle w:val="CommentReference"/>
          <w:rFonts w:ascii="Arial" w:eastAsia="Arial" w:hAnsi="Arial" w:cs="Arial"/>
          <w:b w:val="0"/>
          <w:bCs w:val="0"/>
          <w:kern w:val="0"/>
          <w:lang w:val="en" w:eastAsia="en-US"/>
          <w14:ligatures w14:val="none"/>
        </w:rPr>
        <w:commentReference w:id="144"/>
      </w:r>
      <w:commentRangeEnd w:id="145"/>
      <w:r w:rsidR="006300D5">
        <w:rPr>
          <w:rStyle w:val="CommentReference"/>
          <w:rFonts w:ascii="Arial" w:eastAsia="Arial" w:hAnsi="Arial" w:cs="Arial"/>
          <w:b w:val="0"/>
          <w:bCs w:val="0"/>
          <w:kern w:val="0"/>
          <w:lang w:val="en" w:eastAsia="en-US"/>
          <w14:ligatures w14:val="none"/>
        </w:rPr>
        <w:commentReference w:id="145"/>
      </w:r>
      <w:commentRangeEnd w:id="146"/>
      <w:r w:rsidR="00430C8B">
        <w:rPr>
          <w:rStyle w:val="CommentReference"/>
          <w:rFonts w:ascii="Arial" w:eastAsia="Arial" w:hAnsi="Arial" w:cs="Arial"/>
          <w:b w:val="0"/>
          <w:bCs w:val="0"/>
          <w:kern w:val="0"/>
          <w:lang w:val="en" w:eastAsia="en-US"/>
          <w14:ligatures w14:val="none"/>
        </w:rPr>
        <w:commentReference w:id="146"/>
      </w:r>
      <w:r w:rsidR="005B0D4C" w:rsidRPr="005B0D4C">
        <w:t xml:space="preserve">Observed </w:t>
      </w:r>
      <w:r w:rsidR="00031F76">
        <w:t>(red) and</w:t>
      </w:r>
      <w:r w:rsidR="005B0D4C" w:rsidRPr="005B0D4C">
        <w:t xml:space="preserve"> predicted </w:t>
      </w:r>
      <w:r w:rsidR="00031F76">
        <w:t xml:space="preserve">(blue) </w:t>
      </w:r>
      <w:r w:rsidR="005B0D4C" w:rsidRPr="005B0D4C">
        <w:rPr>
          <w:i/>
          <w:iCs/>
        </w:rPr>
        <w:t>Calanus</w:t>
      </w:r>
      <w:r w:rsidR="005B0D4C" w:rsidRPr="005B0D4C">
        <w:t xml:space="preserve"> biomass densities at observed mean summer sea surface temperatures from 1996 to 2017 (excluding 2013).</w:t>
      </w:r>
      <w:bookmarkEnd w:id="143"/>
    </w:p>
    <w:p w14:paraId="3F220E6F" w14:textId="75E5033E" w:rsidR="005B0D4C" w:rsidRPr="005B0D4C" w:rsidRDefault="009B1AFA" w:rsidP="009D6A01">
      <w:pPr>
        <w:pStyle w:val="NoSpacing"/>
        <w:spacing w:after="0"/>
      </w:pPr>
      <w:r>
        <w:rPr>
          <w:noProof/>
        </w:rPr>
        <w:drawing>
          <wp:inline distT="0" distB="0" distL="0" distR="0" wp14:anchorId="6DBA4A45" wp14:editId="54FBACF4">
            <wp:extent cx="5943600" cy="3408045"/>
            <wp:effectExtent l="0" t="0" r="0" b="1905"/>
            <wp:docPr id="939046703" name="Picture 3" descr="A comparison of a normal distribution of a normal distribution of a adult and a juven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46703" name="Picture 3" descr="A comparison of a normal distribution of a normal distribution of a adult and a juvenil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18909E9B" w14:textId="77777777" w:rsidR="005B0D4C" w:rsidRPr="005B0D4C" w:rsidRDefault="005B0D4C" w:rsidP="009D6A01">
      <w:pPr>
        <w:spacing w:after="0"/>
      </w:pPr>
    </w:p>
    <w:p w14:paraId="7F215175" w14:textId="77777777" w:rsidR="005B0D4C" w:rsidRPr="005B0D4C" w:rsidRDefault="005B0D4C" w:rsidP="009D6A01">
      <w:pPr>
        <w:spacing w:after="0"/>
      </w:pPr>
    </w:p>
    <w:p w14:paraId="3C3EFBB3" w14:textId="77777777" w:rsidR="005B0D4C" w:rsidRPr="005B0D4C" w:rsidRDefault="005B0D4C" w:rsidP="009D6A01">
      <w:pPr>
        <w:spacing w:after="0"/>
      </w:pPr>
      <w:r w:rsidRPr="005B0D4C">
        <w:br w:type="page"/>
      </w:r>
    </w:p>
    <w:p w14:paraId="574AE827" w14:textId="6527B623" w:rsidR="005B0D4C" w:rsidRDefault="00361651" w:rsidP="009D6A01">
      <w:pPr>
        <w:pStyle w:val="Heading3"/>
        <w:spacing w:after="0" w:line="480" w:lineRule="auto"/>
      </w:pPr>
      <w:bookmarkStart w:id="147" w:name="_Toc153492758"/>
      <w:commentRangeStart w:id="148"/>
      <w:commentRangeStart w:id="149"/>
      <w:commentRangeStart w:id="150"/>
      <w:r>
        <w:lastRenderedPageBreak/>
        <w:t>Figure</w:t>
      </w:r>
      <w:r w:rsidR="005B0D4C" w:rsidRPr="005B0D4C">
        <w:t xml:space="preserve"> </w:t>
      </w:r>
      <w:r w:rsidR="00066C46">
        <w:t>6</w:t>
      </w:r>
      <w:r w:rsidR="005B0D4C" w:rsidRPr="005B0D4C">
        <w:t>. Predicted per capita and population level birth rate and net production with changes in temperature.</w:t>
      </w:r>
      <w:bookmarkEnd w:id="147"/>
      <w:commentRangeEnd w:id="148"/>
      <w:r w:rsidR="008746BB">
        <w:rPr>
          <w:rStyle w:val="CommentReference"/>
          <w:rFonts w:ascii="Arial" w:eastAsia="Arial" w:hAnsi="Arial" w:cs="Arial"/>
          <w:b w:val="0"/>
          <w:bCs w:val="0"/>
          <w:kern w:val="0"/>
          <w:lang w:val="en" w:eastAsia="en-US"/>
          <w14:ligatures w14:val="none"/>
        </w:rPr>
        <w:commentReference w:id="148"/>
      </w:r>
      <w:commentRangeEnd w:id="149"/>
      <w:r w:rsidR="0037292F">
        <w:rPr>
          <w:rStyle w:val="CommentReference"/>
          <w:rFonts w:ascii="Arial" w:eastAsia="Arial" w:hAnsi="Arial" w:cs="Arial"/>
          <w:b w:val="0"/>
          <w:bCs w:val="0"/>
          <w:kern w:val="0"/>
          <w:lang w:val="en" w:eastAsia="en-US"/>
          <w14:ligatures w14:val="none"/>
        </w:rPr>
        <w:commentReference w:id="149"/>
      </w:r>
      <w:commentRangeEnd w:id="150"/>
      <w:r w:rsidR="005D648F">
        <w:rPr>
          <w:rStyle w:val="CommentReference"/>
          <w:rFonts w:ascii="Arial" w:eastAsia="Arial" w:hAnsi="Arial" w:cs="Arial"/>
          <w:b w:val="0"/>
          <w:bCs w:val="0"/>
          <w:kern w:val="0"/>
          <w:lang w:val="en" w:eastAsia="en-US"/>
          <w14:ligatures w14:val="none"/>
        </w:rPr>
        <w:commentReference w:id="150"/>
      </w:r>
    </w:p>
    <w:p w14:paraId="6FB9101C" w14:textId="77777777" w:rsidR="005B0D4C" w:rsidRPr="005B0D4C" w:rsidRDefault="005B0D4C" w:rsidP="009D6A01">
      <w:pPr>
        <w:pStyle w:val="NoSpacing"/>
        <w:spacing w:after="0"/>
      </w:pPr>
      <w:r w:rsidRPr="005B0D4C">
        <w:rPr>
          <w:noProof/>
        </w:rPr>
        <w:drawing>
          <wp:inline distT="0" distB="0" distL="0" distR="0" wp14:anchorId="780B81B2" wp14:editId="7D61BFDD">
            <wp:extent cx="5474643" cy="3128367"/>
            <wp:effectExtent l="0" t="0" r="0" b="0"/>
            <wp:docPr id="140004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792"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4643" cy="3128367"/>
                    </a:xfrm>
                    <a:prstGeom prst="rect">
                      <a:avLst/>
                    </a:prstGeom>
                  </pic:spPr>
                </pic:pic>
              </a:graphicData>
            </a:graphic>
          </wp:inline>
        </w:drawing>
      </w:r>
    </w:p>
    <w:p w14:paraId="29ABEA40" w14:textId="77777777" w:rsidR="005B0D4C" w:rsidRPr="005B0D4C" w:rsidRDefault="005B0D4C" w:rsidP="009D6A01">
      <w:pPr>
        <w:spacing w:after="0"/>
      </w:pPr>
      <w:r w:rsidRPr="005B0D4C">
        <w:br w:type="page"/>
      </w:r>
    </w:p>
    <w:p w14:paraId="43465844" w14:textId="37012D8A" w:rsidR="005B0D4C" w:rsidRDefault="00361651" w:rsidP="009D6A01">
      <w:pPr>
        <w:pStyle w:val="Heading3"/>
        <w:spacing w:after="0" w:line="480" w:lineRule="auto"/>
      </w:pPr>
      <w:bookmarkStart w:id="151" w:name="_Toc153492759"/>
      <w:commentRangeStart w:id="152"/>
      <w:r>
        <w:lastRenderedPageBreak/>
        <w:t>Figure</w:t>
      </w:r>
      <w:r w:rsidR="005B0D4C" w:rsidRPr="005B0D4C">
        <w:t xml:space="preserve"> </w:t>
      </w:r>
      <w:r w:rsidR="003F71FA">
        <w:t>7</w:t>
      </w:r>
      <w:commentRangeEnd w:id="152"/>
      <w:r w:rsidR="00E961C2">
        <w:rPr>
          <w:rStyle w:val="CommentReference"/>
          <w:rFonts w:ascii="Arial" w:eastAsia="Arial" w:hAnsi="Arial" w:cs="Arial"/>
          <w:b w:val="0"/>
          <w:bCs w:val="0"/>
          <w:kern w:val="0"/>
          <w:lang w:val="en" w:eastAsia="en-US"/>
          <w14:ligatures w14:val="none"/>
        </w:rPr>
        <w:commentReference w:id="152"/>
      </w:r>
      <w:r w:rsidR="005B0D4C" w:rsidRPr="005B0D4C">
        <w:t xml:space="preserve">. </w:t>
      </w:r>
      <w:r w:rsidR="008746BB">
        <w:t xml:space="preserve">Relationship between </w:t>
      </w:r>
      <w:r w:rsidR="005B0D4C" w:rsidRPr="005B0D4C">
        <w:t>size at maturity</w:t>
      </w:r>
      <w:r w:rsidR="008746BB">
        <w:t xml:space="preserve"> and extinction temperature</w:t>
      </w:r>
      <w:bookmarkEnd w:id="151"/>
    </w:p>
    <w:p w14:paraId="7CB4F953" w14:textId="77777777" w:rsidR="005B0D4C" w:rsidRPr="005B0D4C" w:rsidRDefault="005B0D4C" w:rsidP="009D6A01">
      <w:pPr>
        <w:pStyle w:val="NoSpacing"/>
        <w:spacing w:after="0"/>
      </w:pPr>
      <w:r w:rsidRPr="005B0D4C">
        <w:rPr>
          <w:noProof/>
        </w:rPr>
        <w:drawing>
          <wp:inline distT="0" distB="0" distL="0" distR="0" wp14:anchorId="589BCFE2" wp14:editId="7ECBDE62">
            <wp:extent cx="5217232" cy="4626429"/>
            <wp:effectExtent l="0" t="0" r="2540" b="0"/>
            <wp:docPr id="205977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74424" name="Picture 2059774424"/>
                    <pic:cNvPicPr/>
                  </pic:nvPicPr>
                  <pic:blipFill>
                    <a:blip r:embed="rId20">
                      <a:extLst>
                        <a:ext uri="{28A0092B-C50C-407E-A947-70E740481C1C}">
                          <a14:useLocalDpi xmlns:a14="http://schemas.microsoft.com/office/drawing/2010/main" val="0"/>
                        </a:ext>
                      </a:extLst>
                    </a:blip>
                    <a:stretch>
                      <a:fillRect/>
                    </a:stretch>
                  </pic:blipFill>
                  <pic:spPr>
                    <a:xfrm>
                      <a:off x="0" y="0"/>
                      <a:ext cx="5232824" cy="4640255"/>
                    </a:xfrm>
                    <a:prstGeom prst="rect">
                      <a:avLst/>
                    </a:prstGeom>
                  </pic:spPr>
                </pic:pic>
              </a:graphicData>
            </a:graphic>
          </wp:inline>
        </w:drawing>
      </w:r>
    </w:p>
    <w:p w14:paraId="45CDD013" w14:textId="77777777" w:rsidR="005B0D4C" w:rsidRPr="005B0D4C" w:rsidRDefault="005B0D4C" w:rsidP="009D6A01">
      <w:pPr>
        <w:spacing w:after="0"/>
      </w:pPr>
      <w:r w:rsidRPr="005B0D4C">
        <w:br w:type="page"/>
      </w:r>
    </w:p>
    <w:p w14:paraId="03B44A8A" w14:textId="447E5389" w:rsidR="005B0D4C" w:rsidRDefault="00361651" w:rsidP="009D6A01">
      <w:pPr>
        <w:pStyle w:val="Heading3"/>
        <w:spacing w:after="0" w:line="480" w:lineRule="auto"/>
      </w:pPr>
      <w:bookmarkStart w:id="153" w:name="_Toc153492760"/>
      <w:r>
        <w:lastRenderedPageBreak/>
        <w:t>Figure</w:t>
      </w:r>
      <w:r w:rsidR="005B0D4C" w:rsidRPr="005B0D4C">
        <w:t xml:space="preserve"> </w:t>
      </w:r>
      <w:r w:rsidR="00F02973">
        <w:t>8</w:t>
      </w:r>
      <w:r w:rsidR="00D30F51">
        <w:t>.</w:t>
      </w:r>
      <w:r w:rsidR="005B0D4C" w:rsidRPr="005B0D4C">
        <w:t xml:space="preserve"> </w:t>
      </w:r>
      <w:r w:rsidR="008746BB">
        <w:t>Change in stage-specific biomass density as a function of s</w:t>
      </w:r>
      <w:r w:rsidR="005B0D4C" w:rsidRPr="005B0D4C">
        <w:t>ize at maturity at 14.8°C</w:t>
      </w:r>
      <w:r w:rsidR="005B0D4C" w:rsidRPr="005B0D4C" w:rsidDel="0095695C">
        <w:t xml:space="preserve"> </w:t>
      </w:r>
      <w:r w:rsidR="005B0D4C" w:rsidRPr="005B0D4C">
        <w:t>(A) and the change in the adult to juvenile biomass density ratio with changes in size at maturity at this temperature (</w:t>
      </w:r>
      <w:commentRangeStart w:id="154"/>
      <w:r w:rsidR="005B0D4C" w:rsidRPr="005B0D4C">
        <w:t>B</w:t>
      </w:r>
      <w:commentRangeEnd w:id="154"/>
      <w:r w:rsidR="00736D37">
        <w:rPr>
          <w:rStyle w:val="CommentReference"/>
          <w:rFonts w:ascii="Arial" w:eastAsia="Arial" w:hAnsi="Arial" w:cs="Arial"/>
          <w:b w:val="0"/>
          <w:bCs w:val="0"/>
          <w:kern w:val="0"/>
          <w:lang w:val="en" w:eastAsia="en-US"/>
          <w14:ligatures w14:val="none"/>
        </w:rPr>
        <w:commentReference w:id="154"/>
      </w:r>
      <w:r w:rsidR="005B0D4C" w:rsidRPr="005B0D4C">
        <w:t>).</w:t>
      </w:r>
      <w:bookmarkEnd w:id="153"/>
    </w:p>
    <w:p w14:paraId="369C373F" w14:textId="77777777" w:rsidR="005B0D4C" w:rsidRPr="005B0D4C" w:rsidRDefault="005B0D4C" w:rsidP="009D6A01">
      <w:pPr>
        <w:pStyle w:val="NoSpacing"/>
        <w:spacing w:after="0"/>
      </w:pPr>
      <w:r w:rsidRPr="005B0D4C">
        <w:rPr>
          <w:noProof/>
        </w:rPr>
        <w:drawing>
          <wp:inline distT="0" distB="0" distL="0" distR="0" wp14:anchorId="75E36C90" wp14:editId="37D7AB25">
            <wp:extent cx="4963948" cy="4963948"/>
            <wp:effectExtent l="0" t="0" r="8255" b="8255"/>
            <wp:docPr id="526578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78587"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63948" cy="4963948"/>
                    </a:xfrm>
                    <a:prstGeom prst="rect">
                      <a:avLst/>
                    </a:prstGeom>
                  </pic:spPr>
                </pic:pic>
              </a:graphicData>
            </a:graphic>
          </wp:inline>
        </w:drawing>
      </w:r>
    </w:p>
    <w:bookmarkEnd w:id="129"/>
    <w:p w14:paraId="22003EAF" w14:textId="77777777" w:rsidR="005B0D4C" w:rsidRPr="005B0D4C" w:rsidRDefault="005B0D4C" w:rsidP="009D6A01">
      <w:pPr>
        <w:spacing w:after="0"/>
      </w:pPr>
    </w:p>
    <w:bookmarkEnd w:id="130"/>
    <w:p w14:paraId="7E718E65" w14:textId="77777777" w:rsidR="005B0D4C" w:rsidRPr="005B0D4C" w:rsidRDefault="005B0D4C" w:rsidP="009D6A01">
      <w:pPr>
        <w:spacing w:after="0"/>
      </w:pPr>
    </w:p>
    <w:bookmarkEnd w:id="124"/>
    <w:p w14:paraId="6570BC30" w14:textId="77777777" w:rsidR="005B0D4C" w:rsidRPr="005B0D4C" w:rsidRDefault="005B0D4C" w:rsidP="009D6A01">
      <w:pPr>
        <w:spacing w:after="0"/>
      </w:pPr>
      <w:r w:rsidRPr="005B0D4C">
        <w:br w:type="page"/>
      </w:r>
    </w:p>
    <w:p w14:paraId="13CEDCBD" w14:textId="54C4D30D" w:rsidR="005B0D4C" w:rsidRPr="005B0D4C" w:rsidRDefault="005B0D4C" w:rsidP="009D6A01">
      <w:pPr>
        <w:pStyle w:val="Heading2"/>
        <w:spacing w:after="0"/>
      </w:pPr>
      <w:bookmarkStart w:id="155" w:name="_Toc153492761"/>
      <w:r w:rsidRPr="005B0D4C">
        <w:lastRenderedPageBreak/>
        <w:t>LITERATURE CITED</w:t>
      </w:r>
      <w:bookmarkEnd w:id="155"/>
    </w:p>
    <w:p w14:paraId="01F6F2E4" w14:textId="77777777" w:rsidR="005B0D4C" w:rsidRPr="005B0D4C" w:rsidRDefault="005B0D4C" w:rsidP="009D6A01">
      <w:pPr>
        <w:spacing w:after="0" w:line="480" w:lineRule="auto"/>
        <w:ind w:firstLine="0"/>
      </w:pPr>
      <w:r w:rsidRPr="005B0D4C">
        <w:t xml:space="preserve">Ainsworth, C.H., Samhouri, J.F., Busch, D.S., Cheung, W.W.L. Dunne, J., and T.A. Okey. 2011. </w:t>
      </w:r>
    </w:p>
    <w:p w14:paraId="48B34282" w14:textId="77777777" w:rsidR="008741A2" w:rsidRDefault="005B0D4C" w:rsidP="009D6A01">
      <w:pPr>
        <w:spacing w:after="0" w:line="480" w:lineRule="auto"/>
        <w:rPr>
          <w:shd w:val="clear" w:color="auto" w:fill="FFFFFF"/>
        </w:rPr>
      </w:pPr>
      <w:r w:rsidRPr="005B0D4C">
        <w:rPr>
          <w:shd w:val="clear" w:color="auto" w:fill="FFFFFF"/>
        </w:rPr>
        <w:t xml:space="preserve">Potential impacts of climate change on Northeast Pacific marine </w:t>
      </w:r>
      <w:proofErr w:type="spellStart"/>
      <w:r w:rsidRPr="005B0D4C">
        <w:rPr>
          <w:shd w:val="clear" w:color="auto" w:fill="FFFFFF"/>
        </w:rPr>
        <w:t>foodwebs</w:t>
      </w:r>
      <w:proofErr w:type="spellEnd"/>
      <w:r w:rsidRPr="005B0D4C">
        <w:rPr>
          <w:shd w:val="clear" w:color="auto" w:fill="FFFFFF"/>
        </w:rPr>
        <w:t xml:space="preserve"> and fisheries. </w:t>
      </w:r>
    </w:p>
    <w:p w14:paraId="79D0B917" w14:textId="44D55F3B" w:rsidR="005B0D4C" w:rsidRPr="005B0D4C" w:rsidRDefault="005B0D4C" w:rsidP="009D6A01">
      <w:pPr>
        <w:spacing w:after="0" w:line="480" w:lineRule="auto"/>
        <w:rPr>
          <w:shd w:val="clear" w:color="auto" w:fill="FFFFFF"/>
        </w:rPr>
      </w:pPr>
      <w:r w:rsidRPr="005B0D4C">
        <w:rPr>
          <w:bdr w:val="none" w:sz="0" w:space="0" w:color="auto" w:frame="1"/>
        </w:rPr>
        <w:t>ICES Journal of Marine Science, 68:</w:t>
      </w:r>
      <w:r w:rsidRPr="005B0D4C">
        <w:rPr>
          <w:shd w:val="clear" w:color="auto" w:fill="FFFFFF"/>
        </w:rPr>
        <w:t xml:space="preserve"> 1217-1229.</w:t>
      </w:r>
    </w:p>
    <w:p w14:paraId="5759A443" w14:textId="77777777" w:rsidR="005B0D4C" w:rsidRPr="005B0D4C" w:rsidRDefault="005B0D4C" w:rsidP="009D6A01">
      <w:pPr>
        <w:spacing w:after="0" w:line="480" w:lineRule="auto"/>
        <w:ind w:firstLine="0"/>
      </w:pPr>
      <w:r w:rsidRPr="005B0D4C">
        <w:t xml:space="preserve">Atkinson, D. 1994. Temperature and organism size - a biological law for ectotherms? Advances </w:t>
      </w:r>
    </w:p>
    <w:p w14:paraId="79F6F441" w14:textId="12D9777F" w:rsidR="005B0D4C" w:rsidRDefault="005B0D4C" w:rsidP="009D6A01">
      <w:pPr>
        <w:spacing w:after="0" w:line="480" w:lineRule="auto"/>
      </w:pPr>
      <w:r w:rsidRPr="005B0D4C">
        <w:t xml:space="preserve">in Ecological Research 25: 1-58. </w:t>
      </w:r>
    </w:p>
    <w:p w14:paraId="3461A6CB" w14:textId="77777777" w:rsidR="00286D6D" w:rsidRDefault="00286D6D" w:rsidP="00286D6D">
      <w:pPr>
        <w:spacing w:after="0" w:line="480" w:lineRule="auto"/>
        <w:ind w:firstLine="0"/>
      </w:pPr>
      <w:r w:rsidRPr="00286D6D">
        <w:t xml:space="preserve">Atkinson A, Rossberg AG, Gaedke U, </w:t>
      </w:r>
      <w:proofErr w:type="spellStart"/>
      <w:r w:rsidRPr="00286D6D">
        <w:t>Sprules</w:t>
      </w:r>
      <w:proofErr w:type="spellEnd"/>
      <w:r w:rsidRPr="00286D6D">
        <w:t xml:space="preserve"> G, Heneghan RF, </w:t>
      </w:r>
      <w:proofErr w:type="spellStart"/>
      <w:r w:rsidRPr="00286D6D">
        <w:t>Batziakas</w:t>
      </w:r>
      <w:proofErr w:type="spellEnd"/>
      <w:r w:rsidRPr="00286D6D">
        <w:t xml:space="preserve"> S, </w:t>
      </w:r>
      <w:proofErr w:type="spellStart"/>
      <w:r w:rsidRPr="00286D6D">
        <w:t>Grigoratou</w:t>
      </w:r>
      <w:proofErr w:type="spellEnd"/>
      <w:r w:rsidRPr="00286D6D">
        <w:t xml:space="preserve"> M, </w:t>
      </w:r>
    </w:p>
    <w:p w14:paraId="3A246587" w14:textId="795761B8" w:rsidR="00286D6D" w:rsidRPr="005B0D4C" w:rsidRDefault="00286D6D" w:rsidP="00DB25D6">
      <w:pPr>
        <w:spacing w:after="0" w:line="480" w:lineRule="auto"/>
        <w:ind w:left="720" w:firstLine="0"/>
      </w:pPr>
      <w:r w:rsidRPr="00286D6D">
        <w:t>Fileman E, Schmidt K, Frangoulis C (2024) Steeper size spectra with decreasing phytoplankton biomass indicate strong trophic amplification and future fish declines. Nat Commun 15:381</w:t>
      </w:r>
      <w:r w:rsidR="0026158D">
        <w:t>.</w:t>
      </w:r>
    </w:p>
    <w:p w14:paraId="12056CE8" w14:textId="77777777" w:rsidR="005B0D4C" w:rsidRPr="005B0D4C" w:rsidRDefault="005B0D4C" w:rsidP="009D6A01">
      <w:pPr>
        <w:spacing w:after="0" w:line="480" w:lineRule="auto"/>
        <w:ind w:firstLine="0"/>
      </w:pPr>
      <w:r w:rsidRPr="005B0D4C">
        <w:t xml:space="preserve">Angilletta, M. J., Steury, T. D. &amp; M.W. Sears. 2004. Temperature, growth rate, and body size in </w:t>
      </w:r>
    </w:p>
    <w:p w14:paraId="752FCD88" w14:textId="77777777" w:rsidR="005B0D4C" w:rsidRPr="005B0D4C" w:rsidRDefault="005B0D4C" w:rsidP="009D6A01">
      <w:pPr>
        <w:spacing w:after="0" w:line="480" w:lineRule="auto"/>
      </w:pPr>
      <w:r w:rsidRPr="005B0D4C">
        <w:t xml:space="preserve">ectotherms: fitting pieces of a life-history puzzle. Integrative and Comparative Biology. </w:t>
      </w:r>
    </w:p>
    <w:p w14:paraId="45ECBEA9" w14:textId="77777777" w:rsidR="005B0D4C" w:rsidRPr="005B0D4C" w:rsidRDefault="005B0D4C" w:rsidP="009D6A01">
      <w:pPr>
        <w:spacing w:after="0" w:line="480" w:lineRule="auto"/>
      </w:pPr>
      <w:r w:rsidRPr="005B0D4C">
        <w:t xml:space="preserve">44: 498-509. </w:t>
      </w:r>
    </w:p>
    <w:p w14:paraId="4B8758CC" w14:textId="2A7811B7" w:rsidR="005B0D4C" w:rsidRPr="005B0D4C" w:rsidRDefault="005109B0" w:rsidP="009D6A01">
      <w:pPr>
        <w:spacing w:after="0" w:line="480" w:lineRule="auto"/>
      </w:pPr>
      <w:r>
        <w:t>\</w:t>
      </w:r>
    </w:p>
    <w:p w14:paraId="22665FD4" w14:textId="77777777" w:rsidR="005B0D4C" w:rsidRPr="005B0D4C" w:rsidRDefault="005B0D4C" w:rsidP="009D6A01">
      <w:pPr>
        <w:spacing w:after="0" w:line="480" w:lineRule="auto"/>
        <w:ind w:firstLine="0"/>
        <w:rPr>
          <w:shd w:val="clear" w:color="auto" w:fill="FFFFFF"/>
        </w:rPr>
      </w:pPr>
      <w:r w:rsidRPr="005B0D4C">
        <w:rPr>
          <w:shd w:val="clear" w:color="auto" w:fill="FFFFFF"/>
        </w:rPr>
        <w:t xml:space="preserve">Barton, S. and Yvon-Durocher, G. 2019, Quantifying the temperature dependence of growth rate </w:t>
      </w:r>
    </w:p>
    <w:p w14:paraId="4C771A10" w14:textId="77777777" w:rsidR="005B0D4C" w:rsidRPr="005B0D4C" w:rsidRDefault="005B0D4C" w:rsidP="009D6A01">
      <w:pPr>
        <w:spacing w:after="0" w:line="480" w:lineRule="auto"/>
        <w:rPr>
          <w:shd w:val="clear" w:color="auto" w:fill="FFFFFF"/>
        </w:rPr>
      </w:pPr>
      <w:r w:rsidRPr="005B0D4C">
        <w:rPr>
          <w:shd w:val="clear" w:color="auto" w:fill="FFFFFF"/>
        </w:rPr>
        <w:t xml:space="preserve">in marine phytoplankton within and across species. Limnology and Oceanography 64: </w:t>
      </w:r>
    </w:p>
    <w:p w14:paraId="102FADAF" w14:textId="77777777" w:rsidR="005B0D4C" w:rsidRPr="005B0D4C" w:rsidRDefault="005B0D4C" w:rsidP="009D6A01">
      <w:pPr>
        <w:spacing w:after="0" w:line="480" w:lineRule="auto"/>
        <w:rPr>
          <w:shd w:val="clear" w:color="auto" w:fill="FFFFFF"/>
        </w:rPr>
      </w:pPr>
      <w:r w:rsidRPr="005B0D4C">
        <w:rPr>
          <w:shd w:val="clear" w:color="auto" w:fill="FFFFFF"/>
        </w:rPr>
        <w:t>2081-2091.</w:t>
      </w:r>
    </w:p>
    <w:p w14:paraId="1026CC33" w14:textId="77777777" w:rsidR="005B0D4C" w:rsidRPr="005B0D4C" w:rsidRDefault="005B0D4C" w:rsidP="009D6A01">
      <w:pPr>
        <w:spacing w:after="0" w:line="480" w:lineRule="auto"/>
        <w:ind w:firstLine="0"/>
      </w:pPr>
      <w:r w:rsidRPr="005B0D4C">
        <w:rPr>
          <w:rFonts w:eastAsia="Times New Roman"/>
        </w:rPr>
        <w:t>Berrigan, D.</w:t>
      </w:r>
      <w:r w:rsidRPr="005B0D4C">
        <w:rPr>
          <w:shd w:val="clear" w:color="auto" w:fill="FFFFFF"/>
        </w:rPr>
        <w:t> </w:t>
      </w:r>
      <w:r w:rsidRPr="005B0D4C">
        <w:rPr>
          <w:rFonts w:eastAsia="Times New Roman"/>
          <w:shd w:val="clear" w:color="auto" w:fill="FFFFFF"/>
        </w:rPr>
        <w:t>&amp;</w:t>
      </w:r>
      <w:r w:rsidRPr="005B0D4C">
        <w:rPr>
          <w:shd w:val="clear" w:color="auto" w:fill="FFFFFF"/>
        </w:rPr>
        <w:t> </w:t>
      </w:r>
      <w:r w:rsidRPr="005B0D4C">
        <w:rPr>
          <w:rFonts w:eastAsia="Times New Roman"/>
        </w:rPr>
        <w:t>Charnov, E.</w:t>
      </w:r>
      <w:r w:rsidRPr="005B0D4C">
        <w:rPr>
          <w:shd w:val="clear" w:color="auto" w:fill="FFFFFF"/>
        </w:rPr>
        <w:t> </w:t>
      </w:r>
      <w:r w:rsidRPr="005B0D4C">
        <w:rPr>
          <w:rFonts w:eastAsia="Times New Roman"/>
        </w:rPr>
        <w:t>1994</w:t>
      </w:r>
      <w:r w:rsidRPr="005B0D4C">
        <w:rPr>
          <w:rFonts w:eastAsia="Times New Roman"/>
          <w:shd w:val="clear" w:color="auto" w:fill="FFFFFF"/>
        </w:rPr>
        <w:t>.</w:t>
      </w:r>
      <w:r w:rsidRPr="005B0D4C">
        <w:rPr>
          <w:shd w:val="clear" w:color="auto" w:fill="FFFFFF"/>
        </w:rPr>
        <w:t> </w:t>
      </w:r>
      <w:r w:rsidRPr="005B0D4C">
        <w:t xml:space="preserve">Reaction norms for age and size at maturity in response to </w:t>
      </w:r>
    </w:p>
    <w:p w14:paraId="3B7467CA" w14:textId="77777777" w:rsidR="005B0D4C" w:rsidRPr="005B0D4C" w:rsidRDefault="005B0D4C" w:rsidP="009D6A01">
      <w:pPr>
        <w:spacing w:after="0" w:line="480" w:lineRule="auto"/>
      </w:pPr>
      <w:r w:rsidRPr="005B0D4C">
        <w:t>temperature: a puzzle for life historians</w:t>
      </w:r>
      <w:r w:rsidRPr="005B0D4C">
        <w:rPr>
          <w:rFonts w:eastAsia="Times New Roman"/>
          <w:shd w:val="clear" w:color="auto" w:fill="FFFFFF"/>
        </w:rPr>
        <w:t>.</w:t>
      </w:r>
      <w:r w:rsidRPr="005B0D4C">
        <w:rPr>
          <w:shd w:val="clear" w:color="auto" w:fill="FFFFFF"/>
        </w:rPr>
        <w:t> </w:t>
      </w:r>
      <w:r w:rsidRPr="005B0D4C">
        <w:rPr>
          <w:rFonts w:eastAsia="Times New Roman"/>
          <w:i/>
          <w:iCs/>
        </w:rPr>
        <w:t>Oikos</w:t>
      </w:r>
      <w:r w:rsidRPr="005B0D4C">
        <w:rPr>
          <w:rFonts w:eastAsia="Times New Roman"/>
          <w:shd w:val="clear" w:color="auto" w:fill="FFFFFF"/>
        </w:rPr>
        <w:t>,</w:t>
      </w:r>
      <w:r w:rsidRPr="005B0D4C">
        <w:rPr>
          <w:shd w:val="clear" w:color="auto" w:fill="FFFFFF"/>
        </w:rPr>
        <w:t> </w:t>
      </w:r>
      <w:r w:rsidRPr="005B0D4C">
        <w:rPr>
          <w:b/>
          <w:bCs/>
        </w:rPr>
        <w:t>70</w:t>
      </w:r>
      <w:r w:rsidRPr="005B0D4C">
        <w:rPr>
          <w:rFonts w:eastAsia="Times New Roman"/>
          <w:shd w:val="clear" w:color="auto" w:fill="FFFFFF"/>
        </w:rPr>
        <w:t>,</w:t>
      </w:r>
      <w:r w:rsidRPr="005B0D4C">
        <w:rPr>
          <w:shd w:val="clear" w:color="auto" w:fill="FFFFFF"/>
        </w:rPr>
        <w:t> </w:t>
      </w:r>
      <w:r w:rsidRPr="005B0D4C">
        <w:rPr>
          <w:rFonts w:eastAsia="Times New Roman"/>
        </w:rPr>
        <w:t>474</w:t>
      </w:r>
      <w:r w:rsidRPr="005B0D4C">
        <w:rPr>
          <w:rFonts w:eastAsia="Times New Roman"/>
          <w:shd w:val="clear" w:color="auto" w:fill="FFFFFF"/>
        </w:rPr>
        <w:t>–</w:t>
      </w:r>
      <w:r w:rsidRPr="005B0D4C">
        <w:t>478</w:t>
      </w:r>
      <w:r w:rsidRPr="005B0D4C">
        <w:rPr>
          <w:rFonts w:eastAsia="Times New Roman"/>
          <w:shd w:val="clear" w:color="auto" w:fill="FFFFFF"/>
        </w:rPr>
        <w:t>.</w:t>
      </w:r>
    </w:p>
    <w:p w14:paraId="7BBE911D" w14:textId="77777777" w:rsidR="005B0D4C" w:rsidRPr="005B0D4C" w:rsidRDefault="005B0D4C" w:rsidP="009D6A01">
      <w:pPr>
        <w:spacing w:after="0" w:line="480" w:lineRule="auto"/>
        <w:ind w:firstLine="0"/>
      </w:pPr>
      <w:r w:rsidRPr="005B0D4C">
        <w:t xml:space="preserve">Brown, J. H., Gillooly, J. F., Allen, A. P., Savage, V. M. &amp; G.B. West. 2004. Toward a </w:t>
      </w:r>
    </w:p>
    <w:p w14:paraId="58D1F27B" w14:textId="77777777" w:rsidR="005B0D4C" w:rsidRPr="005B0D4C" w:rsidRDefault="005B0D4C" w:rsidP="009D6A01">
      <w:pPr>
        <w:spacing w:after="0" w:line="480" w:lineRule="auto"/>
      </w:pPr>
      <w:r w:rsidRPr="005B0D4C">
        <w:lastRenderedPageBreak/>
        <w:t>metabolic theory of ecology. Ecology 85: 1771-1789.</w:t>
      </w:r>
    </w:p>
    <w:p w14:paraId="095036B9" w14:textId="77777777" w:rsidR="005B0D4C" w:rsidRPr="005B0D4C" w:rsidRDefault="005B0D4C" w:rsidP="009D6A01">
      <w:pPr>
        <w:spacing w:after="0" w:line="480" w:lineRule="auto"/>
        <w:ind w:firstLine="0"/>
      </w:pPr>
      <w:r w:rsidRPr="005B0D4C">
        <w:t xml:space="preserve">Buckley, T. W., Ortiz, I., Kotwicki, S. &amp; K. Aydin. 2016. Summer diet composition of walleye </w:t>
      </w:r>
    </w:p>
    <w:p w14:paraId="661D6C76" w14:textId="77777777" w:rsidR="008741A2" w:rsidRDefault="005B0D4C" w:rsidP="009D6A01">
      <w:pPr>
        <w:spacing w:after="0" w:line="480" w:lineRule="auto"/>
      </w:pPr>
      <w:r w:rsidRPr="005B0D4C">
        <w:t xml:space="preserve">pollock and predator–prey relationships with copepods and euphausiids in the eastern </w:t>
      </w:r>
    </w:p>
    <w:p w14:paraId="7844F9EA" w14:textId="77777777" w:rsidR="008741A2" w:rsidRDefault="005B0D4C" w:rsidP="009D6A01">
      <w:pPr>
        <w:spacing w:after="0" w:line="480" w:lineRule="auto"/>
      </w:pPr>
      <w:r w:rsidRPr="005B0D4C">
        <w:t xml:space="preserve">Bering Sea, 1987–2011. Deep Sea Research Part II: Topical Studies in Oceanography </w:t>
      </w:r>
    </w:p>
    <w:p w14:paraId="4A7A4FF6" w14:textId="50E0590C" w:rsidR="005B0D4C" w:rsidRPr="005B0D4C" w:rsidRDefault="005B0D4C" w:rsidP="009D6A01">
      <w:pPr>
        <w:spacing w:after="0" w:line="480" w:lineRule="auto"/>
      </w:pPr>
      <w:r w:rsidRPr="005B0D4C">
        <w:t xml:space="preserve">134: 302-311. </w:t>
      </w:r>
    </w:p>
    <w:p w14:paraId="515A7392" w14:textId="77777777" w:rsidR="005B0D4C" w:rsidRPr="005B0D4C" w:rsidRDefault="005B0D4C" w:rsidP="009D6A01">
      <w:pPr>
        <w:spacing w:after="0" w:line="480" w:lineRule="auto"/>
        <w:ind w:firstLine="0"/>
      </w:pPr>
      <w:r w:rsidRPr="005B0D4C">
        <w:t xml:space="preserve">Campbell, R.G. et al. 2016. </w:t>
      </w:r>
      <w:proofErr w:type="spellStart"/>
      <w:r w:rsidRPr="005B0D4C">
        <w:t>Mesozooplankton</w:t>
      </w:r>
      <w:proofErr w:type="spellEnd"/>
      <w:r w:rsidRPr="005B0D4C">
        <w:t xml:space="preserve"> grazing during spring sea-ice conditions in the </w:t>
      </w:r>
    </w:p>
    <w:p w14:paraId="161094C3" w14:textId="77777777" w:rsidR="005B0D4C" w:rsidRPr="005B0D4C" w:rsidRDefault="005B0D4C" w:rsidP="009D6A01">
      <w:pPr>
        <w:spacing w:after="0" w:line="480" w:lineRule="auto"/>
      </w:pPr>
      <w:r w:rsidRPr="005B0D4C">
        <w:t xml:space="preserve">eastern Bering Sea. Deep-Sea Research Part II: Topical Studies in Oceanography 134: </w:t>
      </w:r>
    </w:p>
    <w:p w14:paraId="1527C5D3" w14:textId="77777777" w:rsidR="005B0D4C" w:rsidRPr="005B0D4C" w:rsidRDefault="005B0D4C" w:rsidP="009D6A01">
      <w:pPr>
        <w:spacing w:after="0" w:line="480" w:lineRule="auto"/>
      </w:pPr>
      <w:r w:rsidRPr="005B0D4C">
        <w:t>157-172.</w:t>
      </w:r>
    </w:p>
    <w:p w14:paraId="31DCDFFB" w14:textId="77777777" w:rsidR="005B0D4C" w:rsidRPr="005B0D4C" w:rsidRDefault="005B0D4C" w:rsidP="009D6A01">
      <w:pPr>
        <w:spacing w:after="0" w:line="480" w:lineRule="auto"/>
        <w:ind w:firstLine="0"/>
      </w:pPr>
      <w:r w:rsidRPr="005B0D4C">
        <w:t xml:space="preserve">Choquet M, </w:t>
      </w:r>
      <w:proofErr w:type="spellStart"/>
      <w:r w:rsidRPr="005B0D4C">
        <w:t>Kosobokova</w:t>
      </w:r>
      <w:proofErr w:type="spellEnd"/>
      <w:r w:rsidRPr="005B0D4C">
        <w:t xml:space="preserve"> K, Kwasniewski S, </w:t>
      </w:r>
      <w:proofErr w:type="spellStart"/>
      <w:r w:rsidRPr="005B0D4C">
        <w:t>Hatlebakk</w:t>
      </w:r>
      <w:proofErr w:type="spellEnd"/>
      <w:r w:rsidRPr="005B0D4C">
        <w:t xml:space="preserve"> M, Dhanasiri A.K.S, Melle W, </w:t>
      </w:r>
      <w:proofErr w:type="spellStart"/>
      <w:r w:rsidRPr="005B0D4C">
        <w:t>Daase</w:t>
      </w:r>
      <w:proofErr w:type="spellEnd"/>
      <w:r w:rsidRPr="005B0D4C">
        <w:t xml:space="preserve"> M, </w:t>
      </w:r>
    </w:p>
    <w:p w14:paraId="01898019" w14:textId="49C51306" w:rsidR="005B0D4C" w:rsidRPr="005B0D4C" w:rsidRDefault="005B0D4C" w:rsidP="009D6A01">
      <w:pPr>
        <w:spacing w:after="0" w:line="480" w:lineRule="auto"/>
      </w:pPr>
      <w:r w:rsidRPr="005B0D4C">
        <w:t xml:space="preserve">Svensen C, </w:t>
      </w:r>
      <w:proofErr w:type="spellStart"/>
      <w:r w:rsidRPr="005B0D4C">
        <w:t>Soreide</w:t>
      </w:r>
      <w:proofErr w:type="spellEnd"/>
      <w:r w:rsidRPr="005B0D4C">
        <w:t xml:space="preserve"> JE., and G. Hoarau. 2018. Can morphology reliably distinguish </w:t>
      </w:r>
    </w:p>
    <w:p w14:paraId="1303DF61" w14:textId="2877BC13" w:rsidR="005B0D4C" w:rsidRPr="005B0D4C" w:rsidRDefault="005B0D4C" w:rsidP="009D6A01">
      <w:pPr>
        <w:spacing w:after="0" w:line="480" w:lineRule="auto"/>
      </w:pPr>
      <w:r w:rsidRPr="005B0D4C">
        <w:t xml:space="preserve">between the copepods Calanus finmarchicus and C glacialis, or is DNA the only way? </w:t>
      </w:r>
    </w:p>
    <w:p w14:paraId="169D4ABC" w14:textId="1476F827" w:rsidR="005B0D4C" w:rsidRPr="005B0D4C" w:rsidRDefault="005B0D4C" w:rsidP="009D6A01">
      <w:pPr>
        <w:spacing w:after="0" w:line="480" w:lineRule="auto"/>
      </w:pPr>
      <w:r w:rsidRPr="005B0D4C">
        <w:t>Limnology and Oceanography-Methods 16:237-252</w:t>
      </w:r>
    </w:p>
    <w:p w14:paraId="2B48B9A5" w14:textId="77777777" w:rsidR="005B0D4C" w:rsidRPr="005B0D4C" w:rsidRDefault="005B0D4C" w:rsidP="009D6A01">
      <w:pPr>
        <w:spacing w:after="0" w:line="480" w:lineRule="auto"/>
        <w:ind w:firstLine="0"/>
      </w:pPr>
      <w:r w:rsidRPr="005B0D4C">
        <w:t xml:space="preserve">Daufresne, M., </w:t>
      </w:r>
      <w:proofErr w:type="spellStart"/>
      <w:r w:rsidRPr="005B0D4C">
        <w:t>Lengfellner</w:t>
      </w:r>
      <w:proofErr w:type="spellEnd"/>
      <w:r w:rsidRPr="005B0D4C">
        <w:t xml:space="preserve">, K. &amp; U. Sommer. 2009. Global warming benefits the small in </w:t>
      </w:r>
    </w:p>
    <w:p w14:paraId="2006B8A3" w14:textId="77777777" w:rsidR="005B0D4C" w:rsidRPr="005B0D4C" w:rsidRDefault="005B0D4C" w:rsidP="009D6A01">
      <w:pPr>
        <w:spacing w:after="0" w:line="480" w:lineRule="auto"/>
      </w:pPr>
      <w:r w:rsidRPr="005B0D4C">
        <w:t>aquatic ecosystems. Proceedings of the National Academy of Science USA 106:12788-</w:t>
      </w:r>
    </w:p>
    <w:p w14:paraId="3CE5FE33" w14:textId="77777777" w:rsidR="005B0D4C" w:rsidRDefault="005B0D4C" w:rsidP="009D6A01">
      <w:pPr>
        <w:spacing w:after="0" w:line="480" w:lineRule="auto"/>
        <w:rPr>
          <w:ins w:id="156" w:author="Grant Woodard" w:date="2025-05-01T12:42:00Z" w16du:dateUtc="2025-05-01T19:42:00Z"/>
          <w:lang w:val="sv-SE"/>
        </w:rPr>
      </w:pPr>
      <w:r w:rsidRPr="008C053F">
        <w:rPr>
          <w:lang w:val="sv-SE"/>
        </w:rPr>
        <w:t>12793.</w:t>
      </w:r>
    </w:p>
    <w:p w14:paraId="77088643" w14:textId="77777777" w:rsidR="00F46D4A" w:rsidRDefault="00F46D4A" w:rsidP="00F46D4A">
      <w:pPr>
        <w:spacing w:after="0" w:line="480" w:lineRule="auto"/>
        <w:ind w:firstLine="0"/>
        <w:rPr>
          <w:ins w:id="157" w:author="Grant Woodard" w:date="2025-05-01T12:42:00Z" w16du:dateUtc="2025-05-01T19:42:00Z"/>
        </w:rPr>
      </w:pPr>
      <w:ins w:id="158" w:author="Grant Woodard" w:date="2025-05-01T12:42:00Z">
        <w:r w:rsidRPr="00F46D4A">
          <w:t xml:space="preserve">de </w:t>
        </w:r>
        <w:proofErr w:type="spellStart"/>
        <w:r w:rsidRPr="00F46D4A">
          <w:t>Roos</w:t>
        </w:r>
        <w:proofErr w:type="spellEnd"/>
        <w:r w:rsidRPr="00F46D4A">
          <w:t xml:space="preserve">, A. M. (1997). A gentle introduction to physiologically structured population models. In </w:t>
        </w:r>
      </w:ins>
    </w:p>
    <w:p w14:paraId="7DFD9005" w14:textId="1AE5A570" w:rsidR="00F46D4A" w:rsidRPr="008C053F" w:rsidRDefault="00F46D4A" w:rsidP="00F46D4A">
      <w:pPr>
        <w:spacing w:after="0" w:line="480" w:lineRule="auto"/>
        <w:ind w:left="720" w:firstLine="0"/>
        <w:rPr>
          <w:lang w:val="sv-SE"/>
        </w:rPr>
        <w:pPrChange w:id="159" w:author="Grant Woodard" w:date="2025-05-01T12:42:00Z" w16du:dateUtc="2025-05-01T19:42:00Z">
          <w:pPr>
            <w:spacing w:after="0" w:line="480" w:lineRule="auto"/>
          </w:pPr>
        </w:pPrChange>
      </w:pPr>
      <w:ins w:id="160" w:author="Grant Woodard" w:date="2025-05-01T12:42:00Z">
        <w:r w:rsidRPr="00F46D4A">
          <w:t xml:space="preserve">S. </w:t>
        </w:r>
        <w:proofErr w:type="spellStart"/>
        <w:r w:rsidRPr="00F46D4A">
          <w:t>Tuljapurkar</w:t>
        </w:r>
        <w:proofErr w:type="spellEnd"/>
        <w:r w:rsidRPr="00F46D4A">
          <w:t xml:space="preserve"> &amp; H. Caswell (Eds.), Structured-population models in marine, terrestrial, and freshwater systems (pp. 119–204). Springer.</w:t>
        </w:r>
      </w:ins>
    </w:p>
    <w:p w14:paraId="5E55B677" w14:textId="77777777" w:rsidR="005B0D4C" w:rsidRPr="008C053F" w:rsidRDefault="005B0D4C" w:rsidP="009D6A01">
      <w:pPr>
        <w:spacing w:after="0" w:line="480" w:lineRule="auto"/>
        <w:ind w:firstLine="0"/>
        <w:rPr>
          <w:lang w:val="sv-SE"/>
        </w:rPr>
      </w:pPr>
      <w:r w:rsidRPr="008C053F">
        <w:rPr>
          <w:lang w:val="sv-SE"/>
        </w:rPr>
        <w:t xml:space="preserve">de Roos, A.M., Schellekens, T. van Kooten, T., van de Wolfshaar, K., Claessen, D. and L. </w:t>
      </w:r>
    </w:p>
    <w:p w14:paraId="1945E3C7" w14:textId="77777777" w:rsidR="005B0D4C" w:rsidRPr="005B0D4C" w:rsidRDefault="005B0D4C" w:rsidP="009D6A01">
      <w:pPr>
        <w:spacing w:after="0" w:line="480" w:lineRule="auto"/>
      </w:pPr>
      <w:r w:rsidRPr="005B0D4C">
        <w:t xml:space="preserve">Persson. 2007. Food‐dependent growth leads to overcompensation in stage‐specific </w:t>
      </w:r>
    </w:p>
    <w:p w14:paraId="32965336" w14:textId="77777777" w:rsidR="008741A2" w:rsidRDefault="005B0D4C" w:rsidP="009D6A01">
      <w:pPr>
        <w:spacing w:after="0" w:line="480" w:lineRule="auto"/>
      </w:pPr>
      <w:r w:rsidRPr="005B0D4C">
        <w:lastRenderedPageBreak/>
        <w:t xml:space="preserve">biomass when mortality increases: The influence of maturation versus reproduction </w:t>
      </w:r>
    </w:p>
    <w:p w14:paraId="15CE2EE1" w14:textId="756EB157" w:rsidR="005B0D4C" w:rsidRPr="005B0D4C" w:rsidRDefault="005B0D4C" w:rsidP="009D6A01">
      <w:pPr>
        <w:spacing w:after="0" w:line="480" w:lineRule="auto"/>
      </w:pPr>
      <w:r w:rsidRPr="005B0D4C">
        <w:t>regulation. The American Naturalist, 170: E59-E76.</w:t>
      </w:r>
    </w:p>
    <w:p w14:paraId="2E358D85" w14:textId="77777777" w:rsidR="008741A2" w:rsidRDefault="005B0D4C" w:rsidP="009D6A01">
      <w:pPr>
        <w:spacing w:after="0" w:line="480" w:lineRule="auto"/>
        <w:ind w:firstLine="0"/>
      </w:pPr>
      <w:r w:rsidRPr="005B0D4C">
        <w:t>de Roos, A.M. et al. 2008. Simplifying a physiologically structured population model to a stage-</w:t>
      </w:r>
    </w:p>
    <w:p w14:paraId="0B71E134" w14:textId="245412A6" w:rsidR="005B0D4C" w:rsidRPr="005B0D4C" w:rsidRDefault="005B0D4C" w:rsidP="009D6A01">
      <w:pPr>
        <w:spacing w:after="0" w:line="480" w:lineRule="auto"/>
      </w:pPr>
      <w:r w:rsidRPr="005B0D4C">
        <w:t xml:space="preserve">structured biomass model. Theoretical Population Biology 73: 47-62. </w:t>
      </w:r>
    </w:p>
    <w:p w14:paraId="2AD93752" w14:textId="77777777" w:rsidR="005B0D4C" w:rsidRPr="005B0D4C" w:rsidRDefault="005B0D4C" w:rsidP="009D6A01">
      <w:pPr>
        <w:spacing w:after="0" w:line="480" w:lineRule="auto"/>
        <w:ind w:firstLine="0"/>
      </w:pPr>
      <w:r w:rsidRPr="008C053F">
        <w:rPr>
          <w:lang w:val="sv-SE"/>
        </w:rPr>
        <w:t xml:space="preserve">de Roos, A. M., Diekmann, O. &amp; J.A.J., Metz. 1992. </w:t>
      </w:r>
      <w:r w:rsidRPr="005B0D4C">
        <w:t xml:space="preserve">Studying the dynamics of structured </w:t>
      </w:r>
    </w:p>
    <w:p w14:paraId="6A2C1DCD" w14:textId="77777777" w:rsidR="005B0D4C" w:rsidRPr="005B0D4C" w:rsidRDefault="005B0D4C" w:rsidP="009D6A01">
      <w:pPr>
        <w:spacing w:after="0" w:line="480" w:lineRule="auto"/>
      </w:pPr>
      <w:r w:rsidRPr="005B0D4C">
        <w:t xml:space="preserve">population models - a versatile technique and its application to </w:t>
      </w:r>
      <w:r w:rsidRPr="005B0D4C">
        <w:rPr>
          <w:i/>
          <w:iCs/>
        </w:rPr>
        <w:t>Daphnia</w:t>
      </w:r>
      <w:r w:rsidRPr="005B0D4C">
        <w:t xml:space="preserve">. American </w:t>
      </w:r>
    </w:p>
    <w:p w14:paraId="39803995" w14:textId="77777777" w:rsidR="005B0D4C" w:rsidRDefault="005B0D4C" w:rsidP="009D6A01">
      <w:pPr>
        <w:spacing w:after="0" w:line="480" w:lineRule="auto"/>
      </w:pPr>
      <w:r w:rsidRPr="005B0D4C">
        <w:t>Naturalist 139: 123-147.</w:t>
      </w:r>
    </w:p>
    <w:p w14:paraId="7FF7DE44" w14:textId="77777777" w:rsidR="00C726CD" w:rsidRPr="005B0D4C" w:rsidRDefault="00C726CD" w:rsidP="009D6A01">
      <w:pPr>
        <w:spacing w:after="0" w:line="480" w:lineRule="auto"/>
        <w:ind w:firstLine="0"/>
      </w:pPr>
      <w:r>
        <w:t>d</w:t>
      </w:r>
      <w:r w:rsidRPr="005B0D4C">
        <w:t xml:space="preserve">e Roos, A.M., 2021. PSPManalysis. A package for numerical analysis of physiologically </w:t>
      </w:r>
    </w:p>
    <w:p w14:paraId="6316C419" w14:textId="77777777" w:rsidR="00C726CD" w:rsidRPr="005B0D4C" w:rsidRDefault="00C726CD" w:rsidP="009D6A01">
      <w:pPr>
        <w:spacing w:after="0" w:line="480" w:lineRule="auto"/>
        <w:rPr>
          <w:rFonts w:eastAsia="Times New Roman"/>
        </w:rPr>
      </w:pPr>
      <w:r w:rsidRPr="005B0D4C">
        <w:rPr>
          <w:rFonts w:eastAsia="Times New Roman"/>
        </w:rPr>
        <w:t xml:space="preserve">structured population models. </w:t>
      </w:r>
      <w:r w:rsidRPr="005B0D4C">
        <w:t>https://CRAN.R-project.org/package=PSPManalysis</w:t>
      </w:r>
      <w:r w:rsidRPr="005B0D4C">
        <w:rPr>
          <w:rFonts w:eastAsia="Times New Roman"/>
          <w:shd w:val="clear" w:color="auto" w:fill="FFFFFF"/>
        </w:rPr>
        <w:t>.</w:t>
      </w:r>
    </w:p>
    <w:p w14:paraId="7B6DD469" w14:textId="77777777" w:rsidR="00C726CD" w:rsidRPr="005B0D4C" w:rsidRDefault="00C726CD" w:rsidP="006D50B8">
      <w:pPr>
        <w:spacing w:after="0" w:line="480" w:lineRule="auto"/>
        <w:ind w:firstLine="0"/>
        <w:pPrChange w:id="161" w:author="Grant Woodard" w:date="2025-05-01T13:23:00Z" w16du:dateUtc="2025-05-01T20:23:00Z">
          <w:pPr>
            <w:spacing w:after="0" w:line="480" w:lineRule="auto"/>
          </w:pPr>
        </w:pPrChange>
      </w:pPr>
      <w:r w:rsidRPr="005B0D4C">
        <w:t xml:space="preserve">Dorn, M. et al. 2018. A climate science regional action plan for the Gulf of Alaska. US </w:t>
      </w:r>
    </w:p>
    <w:p w14:paraId="05288EB8" w14:textId="4772BE8A" w:rsidR="00C726CD" w:rsidRPr="005B0D4C" w:rsidRDefault="00C726CD" w:rsidP="009D6A01">
      <w:pPr>
        <w:spacing w:after="0" w:line="480" w:lineRule="auto"/>
      </w:pPr>
      <w:r w:rsidRPr="005B0D4C">
        <w:t xml:space="preserve">Department of Commerce, National Oceanic and Atmospheric Administration. </w:t>
      </w:r>
    </w:p>
    <w:p w14:paraId="072DE97E" w14:textId="77777777" w:rsidR="005B0D4C" w:rsidRPr="005B0D4C" w:rsidRDefault="005B0D4C" w:rsidP="009D6A01">
      <w:pPr>
        <w:spacing w:after="0" w:line="480" w:lineRule="auto"/>
        <w:ind w:firstLine="0"/>
      </w:pPr>
      <w:r w:rsidRPr="005B0D4C">
        <w:t xml:space="preserve">Deutsch, C. Penn, J.L. W.C.E.P., </w:t>
      </w:r>
      <w:proofErr w:type="spellStart"/>
      <w:r w:rsidRPr="005B0D4C">
        <w:t>Verbek</w:t>
      </w:r>
      <w:proofErr w:type="spellEnd"/>
      <w:r w:rsidRPr="005B0D4C">
        <w:t xml:space="preserve">, and J.L. Payne. 2022. Impact of warming on </w:t>
      </w:r>
    </w:p>
    <w:p w14:paraId="145EEBC2" w14:textId="77777777" w:rsidR="00C2631E" w:rsidRDefault="005B0D4C" w:rsidP="009D6A01">
      <w:pPr>
        <w:spacing w:after="0" w:line="480" w:lineRule="auto"/>
      </w:pPr>
      <w:r w:rsidRPr="005B0D4C">
        <w:t xml:space="preserve">aquatic body sizes explained by metabolic scaling from microbes to macrofauna. </w:t>
      </w:r>
    </w:p>
    <w:p w14:paraId="07632A85" w14:textId="485C34B5" w:rsidR="005B0D4C" w:rsidRDefault="005B0D4C" w:rsidP="009D6A01">
      <w:pPr>
        <w:spacing w:after="0" w:line="480" w:lineRule="auto"/>
      </w:pPr>
      <w:r w:rsidRPr="005B0D4C">
        <w:t>Proceedings of the National Academy of Sciences 119: 1-9.</w:t>
      </w:r>
    </w:p>
    <w:p w14:paraId="04747682" w14:textId="1D08E531" w:rsidR="00F9418A" w:rsidRDefault="00B4741A" w:rsidP="009D6A01">
      <w:pPr>
        <w:spacing w:after="0" w:line="480" w:lineRule="auto"/>
        <w:ind w:firstLine="0"/>
      </w:pPr>
      <w:r w:rsidRPr="00B4741A">
        <w:t xml:space="preserve">Forster, J., &amp; Hirst, A. G. 2012. The temperature-size rule emerges from ontogenetic </w:t>
      </w:r>
    </w:p>
    <w:p w14:paraId="681AA6BC" w14:textId="1DF96A6C" w:rsidR="00B4741A" w:rsidRPr="005B0D4C" w:rsidRDefault="00B4741A" w:rsidP="009D6A01">
      <w:pPr>
        <w:spacing w:after="0" w:line="480" w:lineRule="auto"/>
        <w:ind w:left="720" w:firstLine="0"/>
      </w:pPr>
      <w:r w:rsidRPr="00B4741A">
        <w:t>differences between growth and development rates. Functional Ecology, 26(2), 483–492. https://doi.org/10.1111/j.1365-2435.2011.01958.x</w:t>
      </w:r>
    </w:p>
    <w:p w14:paraId="0A0F7834" w14:textId="77777777" w:rsidR="005B0D4C" w:rsidRPr="005B0D4C" w:rsidRDefault="005B0D4C" w:rsidP="009D6A01">
      <w:pPr>
        <w:spacing w:after="0" w:line="480" w:lineRule="auto"/>
        <w:ind w:firstLine="0"/>
      </w:pPr>
      <w:r w:rsidRPr="005B0D4C">
        <w:t xml:space="preserve">Frost, B.W. 1972.  Effects of size and concentration of food particles on the feeding behavior of </w:t>
      </w:r>
    </w:p>
    <w:p w14:paraId="0E83147F" w14:textId="77777777" w:rsidR="005B0D4C" w:rsidRPr="005B0D4C" w:rsidRDefault="005B0D4C" w:rsidP="009D6A01">
      <w:pPr>
        <w:spacing w:after="0" w:line="480" w:lineRule="auto"/>
      </w:pPr>
      <w:r w:rsidRPr="005B0D4C">
        <w:t xml:space="preserve">the marine planktonic copepod </w:t>
      </w:r>
      <w:r w:rsidRPr="005B0D4C">
        <w:rPr>
          <w:i/>
          <w:iCs/>
        </w:rPr>
        <w:t>Calanus pacificus</w:t>
      </w:r>
      <w:r w:rsidRPr="005B0D4C">
        <w:t xml:space="preserve">.  Limnology and Oceanography 17: </w:t>
      </w:r>
    </w:p>
    <w:p w14:paraId="55B6090D" w14:textId="77777777" w:rsidR="005B0D4C" w:rsidRPr="005B0D4C" w:rsidRDefault="005B0D4C" w:rsidP="009D6A01">
      <w:pPr>
        <w:spacing w:after="0" w:line="480" w:lineRule="auto"/>
      </w:pPr>
      <w:r w:rsidRPr="005B0D4C">
        <w:t>805-815.</w:t>
      </w:r>
    </w:p>
    <w:p w14:paraId="43862B69" w14:textId="77777777" w:rsidR="005B0D4C" w:rsidRPr="005B0D4C" w:rsidRDefault="005B0D4C" w:rsidP="009D6A01">
      <w:pPr>
        <w:spacing w:after="0" w:line="480" w:lineRule="auto"/>
        <w:ind w:firstLine="0"/>
      </w:pPr>
      <w:r w:rsidRPr="005B0D4C">
        <w:lastRenderedPageBreak/>
        <w:t xml:space="preserve">Frost, B.W. 1974. </w:t>
      </w:r>
      <w:r w:rsidRPr="005B0D4C">
        <w:rPr>
          <w:i/>
          <w:iCs/>
        </w:rPr>
        <w:t>Calanus marshallae</w:t>
      </w:r>
      <w:r w:rsidRPr="005B0D4C">
        <w:t xml:space="preserve">, a new species of calanoid copepod closely allied to </w:t>
      </w:r>
    </w:p>
    <w:p w14:paraId="0D3C465F" w14:textId="77777777" w:rsidR="005B0D4C" w:rsidRDefault="005B0D4C" w:rsidP="009D6A01">
      <w:pPr>
        <w:spacing w:after="0" w:line="480" w:lineRule="auto"/>
        <w:rPr>
          <w:shd w:val="clear" w:color="auto" w:fill="FCFCFC"/>
        </w:rPr>
      </w:pPr>
      <w:r w:rsidRPr="005B0D4C">
        <w:t>the sibling species </w:t>
      </w:r>
      <w:r w:rsidRPr="005B0D4C">
        <w:rPr>
          <w:i/>
          <w:iCs/>
        </w:rPr>
        <w:t>C. finmarchicus</w:t>
      </w:r>
      <w:r w:rsidRPr="005B0D4C">
        <w:t> and </w:t>
      </w:r>
      <w:r w:rsidRPr="005B0D4C">
        <w:rPr>
          <w:i/>
          <w:iCs/>
        </w:rPr>
        <w:t>C. glacialis</w:t>
      </w:r>
      <w:r w:rsidRPr="005B0D4C">
        <w:t>. Marine Biology 26</w:t>
      </w:r>
      <w:r w:rsidRPr="005B0D4C">
        <w:rPr>
          <w:shd w:val="clear" w:color="auto" w:fill="FCFCFC"/>
        </w:rPr>
        <w:t>:</w:t>
      </w:r>
      <w:r w:rsidRPr="005B0D4C">
        <w:rPr>
          <w:bdr w:val="none" w:sz="0" w:space="0" w:color="auto" w:frame="1"/>
        </w:rPr>
        <w:t> </w:t>
      </w:r>
      <w:r w:rsidRPr="005B0D4C">
        <w:rPr>
          <w:shd w:val="clear" w:color="auto" w:fill="FCFCFC"/>
        </w:rPr>
        <w:t>77-99.</w:t>
      </w:r>
    </w:p>
    <w:p w14:paraId="2EF53653" w14:textId="77777777" w:rsidR="00B4741A" w:rsidRPr="005B0D4C" w:rsidRDefault="00B4741A" w:rsidP="009D6A01">
      <w:pPr>
        <w:spacing w:after="0" w:line="480" w:lineRule="auto"/>
      </w:pPr>
    </w:p>
    <w:p w14:paraId="5C645B37" w14:textId="77777777" w:rsidR="005B0D4C" w:rsidRPr="005B0D4C" w:rsidRDefault="005B0D4C" w:rsidP="009D6A01">
      <w:pPr>
        <w:spacing w:after="0" w:line="480" w:lineRule="auto"/>
        <w:ind w:firstLine="0"/>
      </w:pPr>
      <w:r w:rsidRPr="005B0D4C">
        <w:t xml:space="preserve">Garcia-Soto C., Cheng L., Caesar L., </w:t>
      </w:r>
      <w:proofErr w:type="spellStart"/>
      <w:r w:rsidRPr="005B0D4C">
        <w:t>Schmidtko</w:t>
      </w:r>
      <w:proofErr w:type="spellEnd"/>
      <w:r w:rsidRPr="005B0D4C">
        <w:t xml:space="preserve"> S., Jewett E.B., Cheripka A., Rigor I., Caballero </w:t>
      </w:r>
    </w:p>
    <w:p w14:paraId="110C295F" w14:textId="77777777" w:rsidR="005B0D4C" w:rsidRPr="005B0D4C" w:rsidRDefault="005B0D4C" w:rsidP="009D6A01">
      <w:pPr>
        <w:spacing w:after="0" w:line="480" w:lineRule="auto"/>
      </w:pPr>
      <w:r w:rsidRPr="005B0D4C">
        <w:t xml:space="preserve">A., Chiba S, </w:t>
      </w:r>
      <w:proofErr w:type="spellStart"/>
      <w:r w:rsidRPr="005B0D4C">
        <w:t>Báez</w:t>
      </w:r>
      <w:proofErr w:type="spellEnd"/>
      <w:r w:rsidRPr="005B0D4C">
        <w:t xml:space="preserve"> J.C., Zielinski T. and J.P. Abraham. 2021. An overview of ocean </w:t>
      </w:r>
    </w:p>
    <w:p w14:paraId="1A9BD391" w14:textId="77777777" w:rsidR="005B0D4C" w:rsidRPr="005B0D4C" w:rsidRDefault="005B0D4C" w:rsidP="009D6A01">
      <w:pPr>
        <w:spacing w:after="0" w:line="480" w:lineRule="auto"/>
      </w:pPr>
      <w:r w:rsidRPr="005B0D4C">
        <w:t xml:space="preserve">climate change indicators: Sea surface temperature, ocean heat content, ocean pH, </w:t>
      </w:r>
    </w:p>
    <w:p w14:paraId="6710220A" w14:textId="77777777" w:rsidR="005B0D4C" w:rsidRPr="005B0D4C" w:rsidRDefault="005B0D4C" w:rsidP="009D6A01">
      <w:pPr>
        <w:spacing w:after="0" w:line="480" w:lineRule="auto"/>
      </w:pPr>
      <w:r w:rsidRPr="005B0D4C">
        <w:t xml:space="preserve">dissolved oxygen concentration, arctic sea ice extent, thickness and volume, sea level and </w:t>
      </w:r>
    </w:p>
    <w:p w14:paraId="3AA3950C" w14:textId="77777777" w:rsidR="0050525B" w:rsidRDefault="005B0D4C" w:rsidP="009D6A01">
      <w:pPr>
        <w:spacing w:after="0" w:line="480" w:lineRule="auto"/>
      </w:pPr>
      <w:r w:rsidRPr="005B0D4C">
        <w:t xml:space="preserve">strength of the AMOC (Atlantic Meridional Overturning Circulation). Frontiers in Marine </w:t>
      </w:r>
    </w:p>
    <w:p w14:paraId="70F6B498" w14:textId="21A4642B" w:rsidR="005B0D4C" w:rsidRPr="005B0D4C" w:rsidRDefault="005B0D4C" w:rsidP="009D6A01">
      <w:pPr>
        <w:spacing w:after="0" w:line="480" w:lineRule="auto"/>
      </w:pPr>
      <w:r w:rsidRPr="005B0D4C">
        <w:t xml:space="preserve">Science 8:642372. </w:t>
      </w:r>
    </w:p>
    <w:p w14:paraId="437B18B0" w14:textId="77777777" w:rsidR="005B0D4C" w:rsidRPr="005B0D4C" w:rsidRDefault="005B0D4C" w:rsidP="009D6A01">
      <w:pPr>
        <w:spacing w:after="0" w:line="480" w:lineRule="auto"/>
        <w:ind w:firstLine="0"/>
      </w:pPr>
      <w:r w:rsidRPr="005B0D4C">
        <w:t xml:space="preserve">Gardner, J. L., Peters, A., Kearney, M. R., Joseph, L. &amp; R. Heinsohn. 2011. Declining body size: </w:t>
      </w:r>
    </w:p>
    <w:p w14:paraId="646F0050" w14:textId="77777777" w:rsidR="005B0D4C" w:rsidRPr="005B0D4C" w:rsidRDefault="005B0D4C" w:rsidP="009D6A01">
      <w:pPr>
        <w:spacing w:after="0" w:line="480" w:lineRule="auto"/>
      </w:pPr>
      <w:r w:rsidRPr="005B0D4C">
        <w:t>a third universal response to warming? Trends in Ecology &amp; Evolution 26: 285-291.</w:t>
      </w:r>
    </w:p>
    <w:p w14:paraId="116BD7E1" w14:textId="77777777" w:rsidR="005B0D4C" w:rsidRPr="005B0D4C" w:rsidRDefault="005B0D4C" w:rsidP="009D6A01">
      <w:pPr>
        <w:spacing w:after="0" w:line="480" w:lineRule="auto"/>
        <w:ind w:firstLine="0"/>
      </w:pPr>
      <w:r w:rsidRPr="00D47264">
        <w:rPr>
          <w:lang w:val="sv-SE"/>
          <w:rPrChange w:id="162" w:author="Max Lindmark" w:date="2025-04-25T08:52:00Z" w16du:dateUtc="2025-04-25T06:52:00Z">
            <w:rPr/>
          </w:rPrChange>
        </w:rPr>
        <w:t xml:space="preserve">Garzke, J., Ismar, S. M. H. &amp; U. Sommer. </w:t>
      </w:r>
      <w:r w:rsidRPr="005B0D4C">
        <w:t xml:space="preserve">2015. Climate change affects low trophic level marine </w:t>
      </w:r>
    </w:p>
    <w:p w14:paraId="71458BE8" w14:textId="77777777" w:rsidR="005B0D4C" w:rsidRPr="008C053F" w:rsidRDefault="005B0D4C" w:rsidP="009D6A01">
      <w:pPr>
        <w:spacing w:after="0" w:line="480" w:lineRule="auto"/>
        <w:rPr>
          <w:lang w:val="sv-SE"/>
        </w:rPr>
      </w:pPr>
      <w:r w:rsidRPr="005B0D4C">
        <w:t xml:space="preserve">consumers: warming decreases copepod size and abundance. </w:t>
      </w:r>
      <w:r w:rsidRPr="005B0D4C">
        <w:rPr>
          <w:lang w:val="sv-SE"/>
        </w:rPr>
        <w:t xml:space="preserve">Oecologia 177: 849-860. </w:t>
      </w:r>
    </w:p>
    <w:p w14:paraId="141533D4" w14:textId="77777777" w:rsidR="005B0D4C" w:rsidRPr="005B0D4C" w:rsidRDefault="005B0D4C" w:rsidP="009D6A01">
      <w:pPr>
        <w:spacing w:after="0" w:line="480" w:lineRule="auto"/>
        <w:ind w:firstLine="0"/>
      </w:pPr>
      <w:r w:rsidRPr="005B0D4C">
        <w:rPr>
          <w:lang w:val="sv-SE"/>
        </w:rPr>
        <w:t xml:space="preserve">Garzke, J., Hansen, T., Ismar, S. M. H. &amp; U. Sommer. </w:t>
      </w:r>
      <w:r w:rsidRPr="005B0D4C">
        <w:t xml:space="preserve">2016. Combined Effects of Ocean </w:t>
      </w:r>
    </w:p>
    <w:p w14:paraId="0C71F8E7" w14:textId="77777777" w:rsidR="005B0D4C" w:rsidRPr="005B0D4C" w:rsidRDefault="005B0D4C" w:rsidP="009D6A01">
      <w:pPr>
        <w:spacing w:after="0" w:line="480" w:lineRule="auto"/>
      </w:pPr>
      <w:r w:rsidRPr="005B0D4C">
        <w:t xml:space="preserve">Warming and Acidification on Copepod Abundance, Body Size and Fatty Acid Content. </w:t>
      </w:r>
    </w:p>
    <w:p w14:paraId="0B6661D4" w14:textId="77777777" w:rsidR="005B0D4C" w:rsidRPr="005B0D4C" w:rsidRDefault="005B0D4C" w:rsidP="009D6A01">
      <w:pPr>
        <w:spacing w:after="0" w:line="480" w:lineRule="auto"/>
      </w:pPr>
      <w:r w:rsidRPr="005B0D4C">
        <w:t>PLoS One 11.</w:t>
      </w:r>
    </w:p>
    <w:p w14:paraId="71C3C66C" w14:textId="77777777" w:rsidR="005B0D4C" w:rsidRPr="005B0D4C" w:rsidRDefault="005B0D4C" w:rsidP="009D6A01">
      <w:pPr>
        <w:spacing w:after="0" w:line="480" w:lineRule="auto"/>
        <w:ind w:firstLine="0"/>
      </w:pPr>
      <w:r w:rsidRPr="005B0D4C">
        <w:t xml:space="preserve">Gillooly, J. F., Brown, J. H., West, G. B., Savage, V. M. &amp; E.L. Charnov. 2001. Effects of size </w:t>
      </w:r>
    </w:p>
    <w:p w14:paraId="7EA01737" w14:textId="77777777" w:rsidR="005B0D4C" w:rsidRPr="005B0D4C" w:rsidRDefault="005B0D4C" w:rsidP="009D6A01">
      <w:pPr>
        <w:spacing w:after="0" w:line="480" w:lineRule="auto"/>
      </w:pPr>
      <w:r w:rsidRPr="005B0D4C">
        <w:t xml:space="preserve">and temperature on metabolic rate. Science 293: 2248-2251. </w:t>
      </w:r>
    </w:p>
    <w:p w14:paraId="5EA78E18" w14:textId="77777777" w:rsidR="005B0D4C" w:rsidRPr="005B0D4C" w:rsidRDefault="005B0D4C" w:rsidP="009D6A01">
      <w:pPr>
        <w:spacing w:after="0" w:line="480" w:lineRule="auto"/>
        <w:ind w:firstLine="0"/>
      </w:pPr>
      <w:r w:rsidRPr="005B0D4C">
        <w:t xml:space="preserve">Gluchowska, M., </w:t>
      </w:r>
      <w:proofErr w:type="spellStart"/>
      <w:r w:rsidRPr="005B0D4C">
        <w:t>Dalpadado</w:t>
      </w:r>
      <w:proofErr w:type="spellEnd"/>
      <w:r w:rsidRPr="005B0D4C">
        <w:t xml:space="preserve">, P., </w:t>
      </w:r>
      <w:proofErr w:type="spellStart"/>
      <w:r w:rsidRPr="005B0D4C">
        <w:t>Beszczynska</w:t>
      </w:r>
      <w:proofErr w:type="spellEnd"/>
      <w:r w:rsidRPr="005B0D4C">
        <w:t xml:space="preserve">-Moller, A., Olszewska, A., Ingvaldsen, R.B., and </w:t>
      </w:r>
    </w:p>
    <w:p w14:paraId="5D0304F6" w14:textId="77777777" w:rsidR="005B0D4C" w:rsidRPr="005B0D4C" w:rsidRDefault="005B0D4C" w:rsidP="009D6A01">
      <w:pPr>
        <w:spacing w:after="0" w:line="480" w:lineRule="auto"/>
      </w:pPr>
      <w:r w:rsidRPr="005B0D4C">
        <w:t xml:space="preserve">S. Kwasniewski. 2017. Interannual zooplankton variability in the main pathways of the </w:t>
      </w:r>
    </w:p>
    <w:p w14:paraId="57E22DD4" w14:textId="77777777" w:rsidR="005B0D4C" w:rsidRPr="005B0D4C" w:rsidRDefault="005B0D4C" w:rsidP="009D6A01">
      <w:pPr>
        <w:spacing w:after="0" w:line="480" w:lineRule="auto"/>
      </w:pPr>
      <w:r w:rsidRPr="005B0D4C">
        <w:lastRenderedPageBreak/>
        <w:t xml:space="preserve">Atlantic water flow into the Arctic Ocean (Fram Strait and Barents Sea branches). ICES </w:t>
      </w:r>
    </w:p>
    <w:p w14:paraId="1B04FD67" w14:textId="77777777" w:rsidR="005B0D4C" w:rsidRPr="005B0D4C" w:rsidRDefault="005B0D4C" w:rsidP="009D6A01">
      <w:pPr>
        <w:spacing w:after="0" w:line="480" w:lineRule="auto"/>
      </w:pPr>
      <w:r w:rsidRPr="005B0D4C">
        <w:t>Journal of Marine Science, 74: 1921</w:t>
      </w:r>
      <w:r w:rsidRPr="005B0D4C">
        <w:rPr>
          <w:rFonts w:hint="eastAsia"/>
        </w:rPr>
        <w:t>–</w:t>
      </w:r>
      <w:r w:rsidRPr="005B0D4C">
        <w:t xml:space="preserve">1936. </w:t>
      </w:r>
    </w:p>
    <w:p w14:paraId="297A14A9" w14:textId="77777777" w:rsidR="005B0D4C" w:rsidRPr="005B0D4C" w:rsidRDefault="005B0D4C" w:rsidP="009D6A01">
      <w:pPr>
        <w:spacing w:after="0" w:line="480" w:lineRule="auto"/>
        <w:ind w:firstLine="0"/>
      </w:pPr>
      <w:r w:rsidRPr="005B0D4C">
        <w:t xml:space="preserve">Grebmeier, J.M. 2012. Shifting patterns of life in the Pacific Arctic and sub-Arctic seas. Annual </w:t>
      </w:r>
    </w:p>
    <w:p w14:paraId="4B7772BB" w14:textId="77777777" w:rsidR="005B0D4C" w:rsidRDefault="005B0D4C" w:rsidP="009D6A01">
      <w:pPr>
        <w:spacing w:after="0" w:line="480" w:lineRule="auto"/>
      </w:pPr>
      <w:r w:rsidRPr="005B0D4C">
        <w:t xml:space="preserve">Review of Marine Science 4: 63-78. </w:t>
      </w:r>
    </w:p>
    <w:p w14:paraId="3D5360D7" w14:textId="51E6AB5C" w:rsidR="00C1389A" w:rsidRDefault="00C1389A" w:rsidP="00C1389A">
      <w:pPr>
        <w:spacing w:after="0" w:line="480" w:lineRule="auto"/>
        <w:ind w:firstLine="0"/>
      </w:pPr>
      <w:r w:rsidRPr="00C1389A">
        <w:t>Heneghan R</w:t>
      </w:r>
      <w:r w:rsidR="006C3167">
        <w:t>.</w:t>
      </w:r>
      <w:r w:rsidRPr="00C1389A">
        <w:t>F</w:t>
      </w:r>
      <w:r w:rsidR="006C3167">
        <w:t>.</w:t>
      </w:r>
      <w:r w:rsidRPr="00C1389A">
        <w:t>, Everett J</w:t>
      </w:r>
      <w:r w:rsidR="006C3167">
        <w:t>.</w:t>
      </w:r>
      <w:r w:rsidRPr="00C1389A">
        <w:t>D</w:t>
      </w:r>
      <w:r w:rsidR="006C3167">
        <w:t>.</w:t>
      </w:r>
      <w:r w:rsidRPr="00C1389A">
        <w:t>, Blanchard J</w:t>
      </w:r>
      <w:r w:rsidR="006C3167">
        <w:t>.</w:t>
      </w:r>
      <w:r w:rsidRPr="00C1389A">
        <w:t>L</w:t>
      </w:r>
      <w:r w:rsidR="006C3167">
        <w:t>.</w:t>
      </w:r>
      <w:r w:rsidRPr="00C1389A">
        <w:t>, Sykes P</w:t>
      </w:r>
      <w:r w:rsidR="006C3167">
        <w:t>.</w:t>
      </w:r>
      <w:r w:rsidRPr="00C1389A">
        <w:t xml:space="preserve">, </w:t>
      </w:r>
      <w:r w:rsidR="006C3167">
        <w:t xml:space="preserve">and A.J. </w:t>
      </w:r>
      <w:r w:rsidRPr="00C1389A">
        <w:t>Richardson</w:t>
      </w:r>
      <w:r w:rsidR="006C3167">
        <w:t xml:space="preserve">. </w:t>
      </w:r>
      <w:r w:rsidRPr="00C1389A">
        <w:t>2023</w:t>
      </w:r>
      <w:r w:rsidR="006C3167">
        <w:t>.</w:t>
      </w:r>
      <w:r w:rsidRPr="00C1389A">
        <w:t xml:space="preserve"> Climate-driven </w:t>
      </w:r>
    </w:p>
    <w:p w14:paraId="6846D678" w14:textId="77777777" w:rsidR="00C1389A" w:rsidRDefault="00C1389A" w:rsidP="00C1389A">
      <w:pPr>
        <w:spacing w:after="0" w:line="480" w:lineRule="auto"/>
      </w:pPr>
      <w:r w:rsidRPr="00C1389A">
        <w:t xml:space="preserve">zooplankton shifts cause large-scale declines in food quality for fish. Nature Climate </w:t>
      </w:r>
    </w:p>
    <w:p w14:paraId="011D95B0" w14:textId="4CF19833" w:rsidR="00C1389A" w:rsidRPr="005B0D4C" w:rsidRDefault="00C1389A" w:rsidP="00C1389A">
      <w:pPr>
        <w:spacing w:after="0" w:line="480" w:lineRule="auto"/>
      </w:pPr>
      <w:r w:rsidRPr="00C1389A">
        <w:t>Change</w:t>
      </w:r>
      <w:r>
        <w:t>.</w:t>
      </w:r>
    </w:p>
    <w:p w14:paraId="407959E2" w14:textId="77777777" w:rsidR="005B0D4C" w:rsidRPr="005B0D4C" w:rsidRDefault="005B0D4C" w:rsidP="009D6A01">
      <w:pPr>
        <w:spacing w:after="0" w:line="480" w:lineRule="auto"/>
        <w:ind w:firstLine="0"/>
      </w:pPr>
      <w:r w:rsidRPr="005B0D4C">
        <w:t xml:space="preserve">Hermann AJ, Gibson GA, Cheng W, Ortiz I, Aydin K, Wang M, Hollowed AB, Holsman KK, </w:t>
      </w:r>
    </w:p>
    <w:p w14:paraId="0A7A06CD" w14:textId="77777777" w:rsidR="005B0D4C" w:rsidRPr="005B0D4C" w:rsidRDefault="005B0D4C" w:rsidP="009D6A01">
      <w:pPr>
        <w:spacing w:after="0" w:line="480" w:lineRule="auto"/>
      </w:pPr>
      <w:r w:rsidRPr="005B0D4C">
        <w:t xml:space="preserve">and S. </w:t>
      </w:r>
      <w:proofErr w:type="spellStart"/>
      <w:r w:rsidRPr="005B0D4C">
        <w:t>Sathyendranath</w:t>
      </w:r>
      <w:proofErr w:type="spellEnd"/>
      <w:r w:rsidRPr="005B0D4C">
        <w:t xml:space="preserve">. 2019. Projected biophysical conditions of the Bering Sea to 2100 </w:t>
      </w:r>
    </w:p>
    <w:p w14:paraId="066395D5" w14:textId="77777777" w:rsidR="005B0D4C" w:rsidRPr="005B0D4C" w:rsidRDefault="005B0D4C" w:rsidP="009D6A01">
      <w:pPr>
        <w:spacing w:after="0" w:line="480" w:lineRule="auto"/>
      </w:pPr>
      <w:r w:rsidRPr="005B0D4C">
        <w:t>under multiple emission scenarios. ICES Journal of Marine Science 76:1280-1304.</w:t>
      </w:r>
    </w:p>
    <w:p w14:paraId="3577B810" w14:textId="77777777" w:rsidR="005B0D4C" w:rsidRPr="005B0D4C" w:rsidRDefault="005B0D4C" w:rsidP="009D6A01">
      <w:pPr>
        <w:spacing w:after="0" w:line="480" w:lineRule="auto"/>
        <w:ind w:firstLine="0"/>
      </w:pPr>
      <w:r w:rsidRPr="005B0D4C">
        <w:t xml:space="preserve">Hjelm, J. &amp; Persson, L. 2001. Size-dependent attack rate and handling capacity: inter-cohort </w:t>
      </w:r>
    </w:p>
    <w:p w14:paraId="4CDD13AE" w14:textId="77777777" w:rsidR="005B0D4C" w:rsidRPr="008C053F" w:rsidRDefault="005B0D4C" w:rsidP="009D6A01">
      <w:pPr>
        <w:spacing w:after="0" w:line="480" w:lineRule="auto"/>
        <w:rPr>
          <w:lang w:val="sv-SE"/>
        </w:rPr>
      </w:pPr>
      <w:r w:rsidRPr="005B0D4C">
        <w:t xml:space="preserve">competition in a </w:t>
      </w:r>
      <w:r w:rsidRPr="008C053F">
        <w:t xml:space="preserve">zooplanktivorous fish. </w:t>
      </w:r>
      <w:r w:rsidRPr="005B0D4C">
        <w:rPr>
          <w:i/>
          <w:iCs/>
          <w:lang w:val="sv-SE"/>
        </w:rPr>
        <w:t xml:space="preserve">Oikos, </w:t>
      </w:r>
      <w:r w:rsidRPr="005B0D4C">
        <w:rPr>
          <w:lang w:val="sv-SE"/>
        </w:rPr>
        <w:t>95</w:t>
      </w:r>
      <w:r w:rsidRPr="005B0D4C">
        <w:rPr>
          <w:b/>
          <w:bCs/>
          <w:lang w:val="sv-SE"/>
        </w:rPr>
        <w:t xml:space="preserve">, </w:t>
      </w:r>
      <w:r w:rsidRPr="005B0D4C">
        <w:rPr>
          <w:lang w:val="sv-SE"/>
        </w:rPr>
        <w:t xml:space="preserve">520-532. </w:t>
      </w:r>
    </w:p>
    <w:p w14:paraId="5848DA31" w14:textId="77777777" w:rsidR="005B0D4C" w:rsidRPr="005B0D4C" w:rsidRDefault="005B0D4C" w:rsidP="009D6A01">
      <w:pPr>
        <w:spacing w:after="0" w:line="480" w:lineRule="auto"/>
        <w:ind w:firstLine="0"/>
      </w:pPr>
      <w:r w:rsidRPr="005B0D4C">
        <w:rPr>
          <w:lang w:val="sv-SE"/>
        </w:rPr>
        <w:t>Hunt, G. L., Jr. et al. 2011.</w:t>
      </w:r>
      <w:r w:rsidRPr="005B0D4C">
        <w:rPr>
          <w:i/>
          <w:iCs/>
          <w:lang w:val="sv-SE"/>
        </w:rPr>
        <w:t xml:space="preserve">  </w:t>
      </w:r>
      <w:r w:rsidRPr="005B0D4C">
        <w:t xml:space="preserve">Climate impacts on eastern Bering Sea </w:t>
      </w:r>
      <w:proofErr w:type="spellStart"/>
      <w:r w:rsidRPr="005B0D4C">
        <w:t>foodwebs</w:t>
      </w:r>
      <w:proofErr w:type="spellEnd"/>
      <w:r w:rsidRPr="005B0D4C">
        <w:t xml:space="preserve">: a synthesis of new </w:t>
      </w:r>
    </w:p>
    <w:p w14:paraId="7DE77DC9" w14:textId="77777777" w:rsidR="005B0D4C" w:rsidRPr="005B0D4C" w:rsidRDefault="005B0D4C" w:rsidP="009D6A01">
      <w:pPr>
        <w:spacing w:after="0" w:line="480" w:lineRule="auto"/>
      </w:pPr>
      <w:r w:rsidRPr="005B0D4C">
        <w:t xml:space="preserve">data and an assessment of the Oscillating Control Hypothesis. ICES Journal of Marine </w:t>
      </w:r>
    </w:p>
    <w:p w14:paraId="34D18F1E" w14:textId="77777777" w:rsidR="005B0D4C" w:rsidRPr="005B0D4C" w:rsidRDefault="005B0D4C" w:rsidP="009D6A01">
      <w:pPr>
        <w:spacing w:after="0" w:line="480" w:lineRule="auto"/>
      </w:pPr>
      <w:r w:rsidRPr="005B0D4C">
        <w:t xml:space="preserve">Science 68: 1230-1243. </w:t>
      </w:r>
    </w:p>
    <w:p w14:paraId="666C388E" w14:textId="77777777" w:rsidR="005B0D4C" w:rsidRPr="005B0D4C" w:rsidRDefault="005B0D4C" w:rsidP="009D6A01">
      <w:pPr>
        <w:spacing w:after="0" w:line="480" w:lineRule="auto"/>
        <w:ind w:firstLine="0"/>
      </w:pPr>
      <w:r w:rsidRPr="005B0D4C">
        <w:t xml:space="preserve">Huntley, M.E. and M.D.G. Lopez. 1992, Temperature-Dependent Production of Marine </w:t>
      </w:r>
    </w:p>
    <w:p w14:paraId="60C28470" w14:textId="77777777" w:rsidR="005B0D4C" w:rsidRPr="005B0D4C" w:rsidRDefault="005B0D4C" w:rsidP="009D6A01">
      <w:pPr>
        <w:spacing w:after="0" w:line="480" w:lineRule="auto"/>
      </w:pPr>
      <w:r w:rsidRPr="005B0D4C">
        <w:t>Copepods: A Global Synthesis. The American Naturalist 140: 201-242.</w:t>
      </w:r>
    </w:p>
    <w:p w14:paraId="215FA943" w14:textId="77777777" w:rsidR="005B0D4C" w:rsidRPr="005B0D4C" w:rsidRDefault="005B0D4C" w:rsidP="009D6A01">
      <w:pPr>
        <w:spacing w:after="0" w:line="480" w:lineRule="auto"/>
        <w:ind w:firstLine="0"/>
      </w:pPr>
      <w:r w:rsidRPr="005B0D4C">
        <w:t xml:space="preserve">Holling, C. S. 1959. The components of predation as revealed by a study of small mammal </w:t>
      </w:r>
    </w:p>
    <w:p w14:paraId="6DED2A62" w14:textId="77777777" w:rsidR="005B0D4C" w:rsidRPr="005B0D4C" w:rsidRDefault="005B0D4C" w:rsidP="009D6A01">
      <w:pPr>
        <w:spacing w:after="0" w:line="480" w:lineRule="auto"/>
      </w:pPr>
      <w:r w:rsidRPr="005B0D4C">
        <w:t xml:space="preserve">predation of the European pine sawfly. Canadian Entomology 91: 93–320. </w:t>
      </w:r>
    </w:p>
    <w:p w14:paraId="3E7FD089" w14:textId="77777777" w:rsidR="005B0D4C" w:rsidRPr="005B0D4C" w:rsidRDefault="005B0D4C" w:rsidP="009D6A01">
      <w:pPr>
        <w:spacing w:after="0" w:line="480" w:lineRule="auto"/>
        <w:ind w:firstLine="0"/>
      </w:pPr>
      <w:r w:rsidRPr="005B0D4C">
        <w:t xml:space="preserve">Ianora, A. 1998. Copepod life history traits in subtemperate regions. Journal of Marine Systems, </w:t>
      </w:r>
    </w:p>
    <w:p w14:paraId="486FF701" w14:textId="77777777" w:rsidR="005B0D4C" w:rsidRPr="005B0D4C" w:rsidRDefault="005B0D4C" w:rsidP="009D6A01">
      <w:pPr>
        <w:spacing w:after="0" w:line="480" w:lineRule="auto"/>
      </w:pPr>
      <w:r w:rsidRPr="005B0D4C">
        <w:lastRenderedPageBreak/>
        <w:t>15: 337-349.</w:t>
      </w:r>
    </w:p>
    <w:p w14:paraId="0A63B609" w14:textId="77777777" w:rsidR="005B0D4C" w:rsidRPr="005B0D4C" w:rsidRDefault="005B0D4C" w:rsidP="009D6A01">
      <w:pPr>
        <w:spacing w:after="0" w:line="480" w:lineRule="auto"/>
        <w:ind w:firstLine="0"/>
      </w:pPr>
      <w:r w:rsidRPr="005B0D4C">
        <w:t xml:space="preserve">Incze, L. S., Siefert, D. W. &amp; J.M. Napp. 1997. </w:t>
      </w:r>
      <w:proofErr w:type="spellStart"/>
      <w:r w:rsidRPr="005B0D4C">
        <w:t>Mesozooplankton</w:t>
      </w:r>
      <w:proofErr w:type="spellEnd"/>
      <w:r w:rsidRPr="005B0D4C">
        <w:t xml:space="preserve"> of Shelikof Strait, Alaska: </w:t>
      </w:r>
    </w:p>
    <w:p w14:paraId="16296240" w14:textId="7BC5FCB8" w:rsidR="005B0D4C" w:rsidRPr="005B0D4C" w:rsidRDefault="005B0D4C" w:rsidP="009D6A01">
      <w:pPr>
        <w:spacing w:after="0" w:line="480" w:lineRule="auto"/>
      </w:pPr>
      <w:r w:rsidRPr="005B0D4C">
        <w:t xml:space="preserve">Abundance and community composition. Continental Shelf Research 17: 287-305. </w:t>
      </w:r>
    </w:p>
    <w:p w14:paraId="4CAAE5A0" w14:textId="77777777" w:rsidR="005B0D4C" w:rsidRPr="005B0D4C" w:rsidRDefault="005B0D4C" w:rsidP="009D6A01">
      <w:pPr>
        <w:spacing w:after="0" w:line="480" w:lineRule="auto"/>
        <w:ind w:firstLine="0"/>
      </w:pPr>
      <w:r w:rsidRPr="005B0D4C">
        <w:t>Ikeda, T., Sano, F., and Yamaguchi, A., 2007. Respiration in marine pelagic copepods: a global-</w:t>
      </w:r>
    </w:p>
    <w:p w14:paraId="533803B0" w14:textId="77777777" w:rsidR="005B0D4C" w:rsidRPr="005B0D4C" w:rsidRDefault="005B0D4C" w:rsidP="009D6A01">
      <w:pPr>
        <w:spacing w:after="0" w:line="480" w:lineRule="auto"/>
      </w:pPr>
      <w:r w:rsidRPr="005B0D4C">
        <w:t>bathymetric model. Marine Ecology Progress Series 339: 215-219</w:t>
      </w:r>
    </w:p>
    <w:p w14:paraId="6CC17013" w14:textId="34AD0932" w:rsidR="005B0D4C" w:rsidRPr="005B0D4C" w:rsidRDefault="00F9418A" w:rsidP="009D6A01">
      <w:pPr>
        <w:spacing w:after="0" w:line="480" w:lineRule="auto"/>
        <w:ind w:firstLine="0"/>
      </w:pPr>
      <w:r>
        <w:t>Intergovernmental Panel on Climate Change (</w:t>
      </w:r>
      <w:r w:rsidRPr="00F9418A">
        <w:t>IPCC</w:t>
      </w:r>
      <w:r>
        <w:t>)</w:t>
      </w:r>
      <w:r w:rsidRPr="00F9418A">
        <w:t xml:space="preserve">. 2021. Climate Change 2021: The Physical Science Basis. Contribution of Working Group I to the Sixth Assessment Report of the Intergovernmental Panel on Climate Change. Cambridge University </w:t>
      </w:r>
      <w:proofErr w:type="spellStart"/>
      <w:r w:rsidRPr="00F9418A">
        <w:t>Press.</w:t>
      </w:r>
      <w:r w:rsidR="005B0D4C" w:rsidRPr="005B0D4C">
        <w:t>Kimmel</w:t>
      </w:r>
      <w:proofErr w:type="spellEnd"/>
      <w:r w:rsidR="005B0D4C" w:rsidRPr="005B0D4C">
        <w:t xml:space="preserve">, D. G. 2011. Trophic Relationships of Coastal and Estuarine Ecosystems. Treatise on </w:t>
      </w:r>
    </w:p>
    <w:p w14:paraId="53F58043" w14:textId="77777777" w:rsidR="005B0D4C" w:rsidRPr="005B0D4C" w:rsidRDefault="005B0D4C" w:rsidP="009D6A01">
      <w:pPr>
        <w:spacing w:after="0" w:line="480" w:lineRule="auto"/>
      </w:pPr>
      <w:r w:rsidRPr="005B0D4C">
        <w:t xml:space="preserve">Estuarine and Coastal Science. eds Wilson J.G., &amp; </w:t>
      </w:r>
      <w:proofErr w:type="spellStart"/>
      <w:r w:rsidRPr="005B0D4C">
        <w:t>Luczkovich</w:t>
      </w:r>
      <w:proofErr w:type="spellEnd"/>
      <w:r w:rsidRPr="005B0D4C">
        <w:t xml:space="preserve">, J.J., Academic Press. </w:t>
      </w:r>
    </w:p>
    <w:p w14:paraId="0C4671D2" w14:textId="77777777" w:rsidR="005B0D4C" w:rsidRPr="005B0D4C" w:rsidRDefault="005B0D4C" w:rsidP="009D6A01">
      <w:pPr>
        <w:spacing w:after="0" w:line="480" w:lineRule="auto"/>
        <w:ind w:firstLine="0"/>
      </w:pPr>
      <w:r w:rsidRPr="005B0D4C">
        <w:t xml:space="preserve">Kimmel D.G., and J.T. Duffy-Anderson. 2020. Zooplankton abundance trends and patterns in </w:t>
      </w:r>
    </w:p>
    <w:p w14:paraId="058932D9" w14:textId="77777777" w:rsidR="005B0D4C" w:rsidRPr="005B0D4C" w:rsidRDefault="005B0D4C" w:rsidP="009D6A01">
      <w:pPr>
        <w:spacing w:after="0" w:line="480" w:lineRule="auto"/>
      </w:pPr>
      <w:r w:rsidRPr="005B0D4C">
        <w:t xml:space="preserve">Shelikof Strait, western Gulf of Alaska, USA, 1990–2017. Journal of Plankton Research </w:t>
      </w:r>
    </w:p>
    <w:p w14:paraId="7B707317" w14:textId="77777777" w:rsidR="005B0D4C" w:rsidRDefault="005B0D4C" w:rsidP="009D6A01">
      <w:pPr>
        <w:spacing w:after="0" w:line="480" w:lineRule="auto"/>
      </w:pPr>
      <w:r w:rsidRPr="005B0D4C">
        <w:t>42:334-354.</w:t>
      </w:r>
    </w:p>
    <w:p w14:paraId="149CF8AA" w14:textId="77777777" w:rsidR="009E52D1" w:rsidRDefault="009E52D1" w:rsidP="009E52D1">
      <w:pPr>
        <w:spacing w:after="0" w:line="480" w:lineRule="auto"/>
        <w:ind w:firstLine="0"/>
      </w:pPr>
      <w:r w:rsidRPr="009E52D1">
        <w:t xml:space="preserve">Ladd, C., and P. J. Stabeno. 2012. Stratification on the Eastern Bering Sea shelf revisited. Deep </w:t>
      </w:r>
    </w:p>
    <w:p w14:paraId="1300A88E" w14:textId="2A3822A1" w:rsidR="009E52D1" w:rsidRDefault="009E52D1" w:rsidP="009E52D1">
      <w:pPr>
        <w:spacing w:after="0" w:line="480" w:lineRule="auto"/>
      </w:pPr>
      <w:r w:rsidRPr="009E52D1">
        <w:t>Sea Research Part II: Topical Studies in Oceanography 65–70:72–83.</w:t>
      </w:r>
    </w:p>
    <w:p w14:paraId="1B2429C1" w14:textId="14D4BF60" w:rsidR="00B428BF" w:rsidRDefault="00B428BF" w:rsidP="00B428BF">
      <w:pPr>
        <w:spacing w:after="0" w:line="480" w:lineRule="auto"/>
        <w:ind w:firstLine="0"/>
      </w:pPr>
      <w:r w:rsidRPr="00B428BF">
        <w:t xml:space="preserve">Lefort, S., O. Aumont, L. Bopp, T. </w:t>
      </w:r>
      <w:proofErr w:type="spellStart"/>
      <w:r w:rsidRPr="00B428BF">
        <w:t>Arsouze</w:t>
      </w:r>
      <w:proofErr w:type="spellEnd"/>
      <w:r w:rsidRPr="00B428BF">
        <w:t>, M. Gehlen, and O. Maury. 201</w:t>
      </w:r>
      <w:r w:rsidR="00591181">
        <w:t>5</w:t>
      </w:r>
      <w:r w:rsidRPr="00B428BF">
        <w:t>. Spatial and body-</w:t>
      </w:r>
    </w:p>
    <w:p w14:paraId="6403158D" w14:textId="1DFA89CD" w:rsidR="00B428BF" w:rsidRPr="005B0D4C" w:rsidRDefault="00B428BF" w:rsidP="00E81D56">
      <w:pPr>
        <w:spacing w:after="0" w:line="480" w:lineRule="auto"/>
        <w:ind w:left="720" w:firstLine="0"/>
      </w:pPr>
      <w:r w:rsidRPr="00B428BF">
        <w:t>size dependent response of marine pelagic communities to projected global climate change. Global Change Biology 21:154–164.</w:t>
      </w:r>
    </w:p>
    <w:p w14:paraId="23FC2567" w14:textId="77777777" w:rsidR="005B0D4C" w:rsidRPr="005B0D4C" w:rsidRDefault="005B0D4C" w:rsidP="009D6A01">
      <w:pPr>
        <w:spacing w:after="0" w:line="480" w:lineRule="auto"/>
        <w:ind w:firstLine="0"/>
      </w:pPr>
      <w:r w:rsidRPr="008C053F">
        <w:t xml:space="preserve">Lindmark, M., Huss, M., Ohlberger, J. &amp; A. Gårdmark. </w:t>
      </w:r>
      <w:r w:rsidRPr="005B0D4C">
        <w:t xml:space="preserve">2018. Temperature-dependent body size </w:t>
      </w:r>
    </w:p>
    <w:p w14:paraId="1B33B790" w14:textId="77777777" w:rsidR="005B0D4C" w:rsidRPr="005B0D4C" w:rsidRDefault="005B0D4C" w:rsidP="009D6A01">
      <w:pPr>
        <w:spacing w:after="0" w:line="480" w:lineRule="auto"/>
      </w:pPr>
      <w:r w:rsidRPr="005B0D4C">
        <w:t xml:space="preserve">effects determine population responses to climate warming. Ecology Letters 21, 181-189. </w:t>
      </w:r>
    </w:p>
    <w:p w14:paraId="2A15CC4E" w14:textId="77777777" w:rsidR="005B0D4C" w:rsidRPr="005B0D4C" w:rsidRDefault="005B0D4C" w:rsidP="009D6A01">
      <w:pPr>
        <w:spacing w:after="0" w:line="480" w:lineRule="auto"/>
        <w:ind w:firstLine="0"/>
      </w:pPr>
      <w:r w:rsidRPr="005B0D4C">
        <w:lastRenderedPageBreak/>
        <w:t xml:space="preserve">Marshall S.M., Nicholls A.G., and A.P. Orr. 1935. On the biology of </w:t>
      </w:r>
      <w:r w:rsidRPr="005B0D4C">
        <w:rPr>
          <w:i/>
          <w:iCs/>
        </w:rPr>
        <w:t>Calanus finmarchicus</w:t>
      </w:r>
      <w:r w:rsidRPr="005B0D4C">
        <w:t xml:space="preserve">. Part </w:t>
      </w:r>
    </w:p>
    <w:p w14:paraId="214BA0A2" w14:textId="77777777" w:rsidR="005B0D4C" w:rsidRPr="005B0D4C" w:rsidRDefault="005B0D4C" w:rsidP="009D6A01">
      <w:pPr>
        <w:spacing w:after="0" w:line="480" w:lineRule="auto"/>
      </w:pPr>
      <w:r w:rsidRPr="005B0D4C">
        <w:t xml:space="preserve">VI. Oxygen consumption in relation to environmental conditions. Journal of the Marine </w:t>
      </w:r>
    </w:p>
    <w:p w14:paraId="6D5E2796" w14:textId="77777777" w:rsidR="005B0D4C" w:rsidRPr="005B0D4C" w:rsidRDefault="005B0D4C" w:rsidP="009D6A01">
      <w:pPr>
        <w:spacing w:after="0" w:line="480" w:lineRule="auto"/>
      </w:pPr>
      <w:r w:rsidRPr="005B0D4C">
        <w:t>Biological Association of the United Kingdom. 20: 1-27.</w:t>
      </w:r>
    </w:p>
    <w:p w14:paraId="5021A34C" w14:textId="77777777" w:rsidR="005B0D4C" w:rsidRPr="005B0D4C" w:rsidRDefault="005B0D4C" w:rsidP="009D6A01">
      <w:pPr>
        <w:spacing w:after="0" w:line="480" w:lineRule="auto"/>
        <w:ind w:firstLine="0"/>
      </w:pPr>
      <w:r w:rsidRPr="005B0D4C">
        <w:t xml:space="preserve">Martins, I.S. et al. 2023. Widespread shifts in body size within populations and assemblages. </w:t>
      </w:r>
    </w:p>
    <w:p w14:paraId="6897B300" w14:textId="7F7F08EF" w:rsidR="005B0D4C" w:rsidRPr="005B0D4C" w:rsidRDefault="005B0D4C" w:rsidP="009D6A01">
      <w:pPr>
        <w:spacing w:after="0" w:line="480" w:lineRule="auto"/>
      </w:pPr>
      <w:r w:rsidRPr="005B0D4C">
        <w:t xml:space="preserve">Science, 381: 1067-1071.Maps, F., Pershing, A.J., and N.R. Record. 2012. A generalized approach for simulating growth </w:t>
      </w:r>
    </w:p>
    <w:p w14:paraId="1EBAEB7B" w14:textId="77777777" w:rsidR="005B0D4C" w:rsidRPr="005B0D4C" w:rsidRDefault="005B0D4C" w:rsidP="009D6A01">
      <w:pPr>
        <w:spacing w:after="0" w:line="480" w:lineRule="auto"/>
      </w:pPr>
      <w:r w:rsidRPr="005B0D4C">
        <w:t xml:space="preserve">and development in diverse marine copepod species. ICES Journal of Marine Science 69: </w:t>
      </w:r>
    </w:p>
    <w:p w14:paraId="03E8976B" w14:textId="77777777" w:rsidR="005B0D4C" w:rsidRPr="005B0D4C" w:rsidRDefault="005B0D4C" w:rsidP="009D6A01">
      <w:pPr>
        <w:spacing w:after="0" w:line="480" w:lineRule="auto"/>
      </w:pPr>
      <w:r w:rsidRPr="005B0D4C">
        <w:t>370-379.</w:t>
      </w:r>
    </w:p>
    <w:p w14:paraId="0D058D29" w14:textId="77777777" w:rsidR="005B0D4C" w:rsidRPr="005B0D4C" w:rsidRDefault="005B0D4C" w:rsidP="009D6A01">
      <w:pPr>
        <w:spacing w:after="0" w:line="480" w:lineRule="auto"/>
        <w:ind w:firstLine="0"/>
        <w:rPr>
          <w:shd w:val="clear" w:color="auto" w:fill="FFFFFF"/>
        </w:rPr>
      </w:pPr>
      <w:r w:rsidRPr="005B0D4C">
        <w:t xml:space="preserve">Maps, F., Record, N.R., and A. Pershing. 2014. </w:t>
      </w:r>
      <w:r w:rsidRPr="005B0D4C">
        <w:rPr>
          <w:shd w:val="clear" w:color="auto" w:fill="FFFFFF"/>
        </w:rPr>
        <w:t xml:space="preserve">A metabolic approach to dormancy in pelagic </w:t>
      </w:r>
    </w:p>
    <w:p w14:paraId="29051498" w14:textId="77777777" w:rsidR="005B0D4C" w:rsidRPr="005B0D4C" w:rsidRDefault="005B0D4C" w:rsidP="009D6A01">
      <w:pPr>
        <w:spacing w:after="0" w:line="480" w:lineRule="auto"/>
        <w:rPr>
          <w:shd w:val="clear" w:color="auto" w:fill="FFFFFF"/>
        </w:rPr>
      </w:pPr>
      <w:r w:rsidRPr="005B0D4C">
        <w:rPr>
          <w:shd w:val="clear" w:color="auto" w:fill="FFFFFF"/>
        </w:rPr>
        <w:t xml:space="preserve">copepods </w:t>
      </w:r>
      <w:proofErr w:type="gramStart"/>
      <w:r w:rsidRPr="005B0D4C">
        <w:rPr>
          <w:shd w:val="clear" w:color="auto" w:fill="FFFFFF"/>
        </w:rPr>
        <w:t>helps</w:t>
      </w:r>
      <w:proofErr w:type="gramEnd"/>
      <w:r w:rsidRPr="005B0D4C">
        <w:rPr>
          <w:shd w:val="clear" w:color="auto" w:fill="FFFFFF"/>
        </w:rPr>
        <w:t xml:space="preserve"> </w:t>
      </w:r>
      <w:proofErr w:type="gramStart"/>
      <w:r w:rsidRPr="005B0D4C">
        <w:rPr>
          <w:shd w:val="clear" w:color="auto" w:fill="FFFFFF"/>
        </w:rPr>
        <w:t>explaining</w:t>
      </w:r>
      <w:proofErr w:type="gramEnd"/>
      <w:r w:rsidRPr="005B0D4C">
        <w:rPr>
          <w:shd w:val="clear" w:color="auto" w:fill="FFFFFF"/>
        </w:rPr>
        <w:t xml:space="preserve"> inter- and intra-specific variability in life-history strategies. </w:t>
      </w:r>
    </w:p>
    <w:p w14:paraId="42F3D59F" w14:textId="77777777" w:rsidR="005B0D4C" w:rsidRPr="005B0D4C" w:rsidRDefault="005B0D4C" w:rsidP="009D6A01">
      <w:pPr>
        <w:spacing w:after="0" w:line="480" w:lineRule="auto"/>
        <w:rPr>
          <w:shd w:val="clear" w:color="auto" w:fill="FFFFFF"/>
        </w:rPr>
      </w:pPr>
      <w:r w:rsidRPr="005B0D4C">
        <w:rPr>
          <w:shd w:val="clear" w:color="auto" w:fill="FFFFFF"/>
        </w:rPr>
        <w:t>Journal of Plankton Research 36: 18-30.</w:t>
      </w:r>
    </w:p>
    <w:p w14:paraId="1F571CC4" w14:textId="77777777" w:rsidR="005B0D4C" w:rsidRPr="005B0D4C" w:rsidRDefault="005B0D4C" w:rsidP="009D6A01">
      <w:pPr>
        <w:spacing w:after="0" w:line="480" w:lineRule="auto"/>
        <w:ind w:firstLine="0"/>
        <w:rPr>
          <w:shd w:val="clear" w:color="auto" w:fill="FFFFFF"/>
        </w:rPr>
      </w:pPr>
      <w:proofErr w:type="spellStart"/>
      <w:r w:rsidRPr="005B0D4C">
        <w:rPr>
          <w:shd w:val="clear" w:color="auto" w:fill="FFFFFF"/>
        </w:rPr>
        <w:t>Marañón</w:t>
      </w:r>
      <w:proofErr w:type="spellEnd"/>
      <w:r w:rsidRPr="005B0D4C">
        <w:rPr>
          <w:shd w:val="clear" w:color="auto" w:fill="FFFFFF"/>
        </w:rPr>
        <w:t xml:space="preserve"> E, Cermeño P, Huete-Ortega M, López-Sandoval DC, </w:t>
      </w:r>
      <w:proofErr w:type="spellStart"/>
      <w:r w:rsidRPr="005B0D4C">
        <w:rPr>
          <w:shd w:val="clear" w:color="auto" w:fill="FFFFFF"/>
        </w:rPr>
        <w:t>Mouriño</w:t>
      </w:r>
      <w:proofErr w:type="spellEnd"/>
      <w:r w:rsidRPr="005B0D4C">
        <w:rPr>
          <w:shd w:val="clear" w:color="auto" w:fill="FFFFFF"/>
        </w:rPr>
        <w:t xml:space="preserve">-Carballido B, et al.  </w:t>
      </w:r>
    </w:p>
    <w:p w14:paraId="6BF7432C" w14:textId="77777777" w:rsidR="005B0D4C" w:rsidRPr="005B0D4C" w:rsidRDefault="005B0D4C" w:rsidP="009D6A01">
      <w:pPr>
        <w:spacing w:after="0" w:line="480" w:lineRule="auto"/>
        <w:rPr>
          <w:shd w:val="clear" w:color="auto" w:fill="FFFFFF"/>
        </w:rPr>
      </w:pPr>
      <w:r w:rsidRPr="005B0D4C">
        <w:rPr>
          <w:shd w:val="clear" w:color="auto" w:fill="FFFFFF"/>
        </w:rPr>
        <w:t xml:space="preserve">2014.  Resource Supply Overrides Temperature as a Controlling Factor of Marine </w:t>
      </w:r>
    </w:p>
    <w:p w14:paraId="07D8E321" w14:textId="77777777" w:rsidR="005B0D4C" w:rsidRPr="005B0D4C" w:rsidRDefault="005B0D4C" w:rsidP="009D6A01">
      <w:pPr>
        <w:spacing w:after="0" w:line="480" w:lineRule="auto"/>
        <w:rPr>
          <w:shd w:val="clear" w:color="auto" w:fill="FFFFFF"/>
        </w:rPr>
      </w:pPr>
      <w:r w:rsidRPr="005B0D4C">
        <w:rPr>
          <w:shd w:val="clear" w:color="auto" w:fill="FFFFFF"/>
        </w:rPr>
        <w:t>Phytoplankton Growth. PLOS ONE 9: e99312</w:t>
      </w:r>
    </w:p>
    <w:p w14:paraId="268E0B15" w14:textId="77777777" w:rsidR="005B0D4C" w:rsidRPr="005B0D4C" w:rsidRDefault="005B0D4C" w:rsidP="009D6A01">
      <w:pPr>
        <w:spacing w:after="0" w:line="480" w:lineRule="auto"/>
        <w:ind w:firstLine="0"/>
      </w:pPr>
      <w:r w:rsidRPr="005B0D4C">
        <w:t xml:space="preserve">McCoy, M.W., and J.F. Gillooly. 2008. Predicting natural mortality rates of plants and animals. </w:t>
      </w:r>
    </w:p>
    <w:p w14:paraId="324BF0E8" w14:textId="77777777" w:rsidR="005B0D4C" w:rsidRPr="005B0D4C" w:rsidRDefault="005B0D4C" w:rsidP="009D6A01">
      <w:pPr>
        <w:spacing w:after="0" w:line="480" w:lineRule="auto"/>
      </w:pPr>
      <w:r w:rsidRPr="005B0D4C">
        <w:t>Ecology Letters 11: 710-716.</w:t>
      </w:r>
    </w:p>
    <w:p w14:paraId="2665CAAD" w14:textId="77777777" w:rsidR="005B0D4C" w:rsidRPr="005B0D4C" w:rsidRDefault="005B0D4C" w:rsidP="009D6A01">
      <w:pPr>
        <w:spacing w:after="0" w:line="480" w:lineRule="auto"/>
        <w:ind w:firstLine="0"/>
      </w:pPr>
      <w:r w:rsidRPr="005B0D4C">
        <w:t xml:space="preserve">Megrey, B.A., Rose, K.A., Ito, S., Hay, D.E., Werner, F.E., Yamanaka, Y., and M.N. Aita. 2007. </w:t>
      </w:r>
    </w:p>
    <w:p w14:paraId="2A1D12E2" w14:textId="77777777" w:rsidR="005B0D4C" w:rsidRPr="005B0D4C" w:rsidRDefault="005B0D4C" w:rsidP="009D6A01">
      <w:pPr>
        <w:spacing w:after="0" w:line="480" w:lineRule="auto"/>
      </w:pPr>
      <w:r w:rsidRPr="005B0D4C">
        <w:t xml:space="preserve">North Pacific basin-scale differences in lower and higher trophic level marine ecosystem </w:t>
      </w:r>
    </w:p>
    <w:p w14:paraId="386A3F3E" w14:textId="77777777" w:rsidR="005B0D4C" w:rsidRPr="005B0D4C" w:rsidRDefault="005B0D4C" w:rsidP="009D6A01">
      <w:pPr>
        <w:spacing w:after="0" w:line="480" w:lineRule="auto"/>
      </w:pPr>
      <w:r w:rsidRPr="005B0D4C">
        <w:t xml:space="preserve">responses to climate impacts using a nutrient-phytoplankton–zooplankton model coupled </w:t>
      </w:r>
    </w:p>
    <w:p w14:paraId="5F0910E0" w14:textId="77777777" w:rsidR="005B0D4C" w:rsidRPr="005B0D4C" w:rsidRDefault="005B0D4C" w:rsidP="009D6A01">
      <w:pPr>
        <w:spacing w:after="0" w:line="480" w:lineRule="auto"/>
      </w:pPr>
      <w:r w:rsidRPr="005B0D4C">
        <w:t>to a fish bioenergetics model. Ecological Modelling, 202: 196-210.</w:t>
      </w:r>
    </w:p>
    <w:p w14:paraId="79D95C08" w14:textId="77777777" w:rsidR="005B0D4C" w:rsidRPr="005B0D4C" w:rsidRDefault="005B0D4C" w:rsidP="009D6A01">
      <w:pPr>
        <w:spacing w:after="0" w:line="480" w:lineRule="auto"/>
        <w:ind w:firstLine="0"/>
      </w:pPr>
      <w:r w:rsidRPr="005B0D4C">
        <w:lastRenderedPageBreak/>
        <w:t xml:space="preserve">Melillo, J. M., Richmond, T. C. &amp; G.W. Yohe. 2014. Climate Change Impacts in the United </w:t>
      </w:r>
    </w:p>
    <w:p w14:paraId="22AC8602" w14:textId="77777777" w:rsidR="005B0D4C" w:rsidRDefault="005B0D4C" w:rsidP="009D6A01">
      <w:pPr>
        <w:spacing w:after="0" w:line="480" w:lineRule="auto"/>
        <w:rPr>
          <w:ins w:id="163" w:author="Grant Woodard" w:date="2025-05-01T12:43:00Z" w16du:dateUtc="2025-05-01T19:43:00Z"/>
        </w:rPr>
      </w:pPr>
      <w:r w:rsidRPr="005B0D4C">
        <w:t xml:space="preserve">States: The Third National Climate Assessment. </w:t>
      </w:r>
    </w:p>
    <w:p w14:paraId="16B94E4B" w14:textId="77777777" w:rsidR="00457F99" w:rsidRDefault="00457F99" w:rsidP="00457F99">
      <w:pPr>
        <w:spacing w:after="0" w:line="480" w:lineRule="auto"/>
        <w:ind w:firstLine="0"/>
        <w:rPr>
          <w:ins w:id="164" w:author="Grant Woodard" w:date="2025-05-01T12:43:00Z" w16du:dateUtc="2025-05-01T19:43:00Z"/>
        </w:rPr>
      </w:pPr>
      <w:ins w:id="165" w:author="Grant Woodard" w:date="2025-05-01T12:43:00Z">
        <w:r w:rsidRPr="00457F99">
          <w:t xml:space="preserve">Metz, J. A. J., &amp; Diekmann, O. (1986). The dynamics of physiologically structured populations </w:t>
        </w:r>
      </w:ins>
    </w:p>
    <w:p w14:paraId="41A84C57" w14:textId="7FE88813" w:rsidR="00457F99" w:rsidRPr="005B0D4C" w:rsidRDefault="00457F99" w:rsidP="00457F99">
      <w:pPr>
        <w:spacing w:after="0" w:line="480" w:lineRule="auto"/>
      </w:pPr>
      <w:ins w:id="166" w:author="Grant Woodard" w:date="2025-05-01T12:43:00Z">
        <w:r w:rsidRPr="00457F99">
          <w:t>(Vol. 68). Springer-Verlag.</w:t>
        </w:r>
      </w:ins>
    </w:p>
    <w:p w14:paraId="4F9DD22B" w14:textId="77777777" w:rsidR="005B0D4C" w:rsidRPr="005B0D4C" w:rsidRDefault="005B0D4C" w:rsidP="009D6A01">
      <w:pPr>
        <w:spacing w:after="0" w:line="480" w:lineRule="auto"/>
        <w:ind w:firstLine="0"/>
      </w:pPr>
      <w:r w:rsidRPr="005B0D4C">
        <w:rPr>
          <w:bdr w:val="none" w:sz="0" w:space="0" w:color="auto" w:frame="1"/>
        </w:rPr>
        <w:t>Morán X. A.</w:t>
      </w:r>
      <w:proofErr w:type="gramStart"/>
      <w:r w:rsidRPr="005B0D4C">
        <w:rPr>
          <w:bdr w:val="none" w:sz="0" w:space="0" w:color="auto" w:frame="1"/>
        </w:rPr>
        <w:t>, </w:t>
      </w:r>
      <w:r w:rsidRPr="005B0D4C">
        <w:rPr>
          <w:rFonts w:eastAsia="Arial"/>
          <w:bdr w:val="none" w:sz="0" w:space="0" w:color="auto" w:frame="1"/>
        </w:rPr>
        <w:t> </w:t>
      </w:r>
      <w:r w:rsidRPr="005B0D4C">
        <w:rPr>
          <w:bdr w:val="none" w:sz="0" w:space="0" w:color="auto" w:frame="1"/>
        </w:rPr>
        <w:t>López</w:t>
      </w:r>
      <w:proofErr w:type="gramEnd"/>
      <w:r w:rsidRPr="005B0D4C">
        <w:rPr>
          <w:bdr w:val="none" w:sz="0" w:space="0" w:color="auto" w:frame="1"/>
        </w:rPr>
        <w:t xml:space="preserve">-Urrutia Á., Calvo-Díaz A., and W.W. Li. </w:t>
      </w:r>
      <w:r w:rsidRPr="005B0D4C">
        <w:t xml:space="preserve">2009. Increasing importance of </w:t>
      </w:r>
    </w:p>
    <w:p w14:paraId="7494947C" w14:textId="77777777" w:rsidR="005B0D4C" w:rsidRPr="005B0D4C" w:rsidRDefault="005B0D4C" w:rsidP="009D6A01">
      <w:pPr>
        <w:spacing w:after="0" w:line="480" w:lineRule="auto"/>
      </w:pPr>
      <w:r w:rsidRPr="005B0D4C">
        <w:t>small phytoplankton in a warmer ocean, </w:t>
      </w:r>
      <w:r w:rsidRPr="005B0D4C">
        <w:rPr>
          <w:i/>
          <w:iCs/>
        </w:rPr>
        <w:t>Global Change Biology</w:t>
      </w:r>
      <w:r w:rsidRPr="005B0D4C">
        <w:t>, 16:1137-1144.</w:t>
      </w:r>
    </w:p>
    <w:p w14:paraId="03114339" w14:textId="77777777" w:rsidR="005B0D4C" w:rsidRPr="005B0D4C" w:rsidRDefault="005B0D4C" w:rsidP="009D6A01">
      <w:pPr>
        <w:spacing w:after="0" w:line="480" w:lineRule="auto"/>
        <w:ind w:firstLine="0"/>
      </w:pPr>
      <w:r w:rsidRPr="005B0D4C">
        <w:t>Naganuma, T. 1996. Calanoid copepods: linking lower-higher trophic levels by linking lower-</w:t>
      </w:r>
    </w:p>
    <w:p w14:paraId="484CA405" w14:textId="77777777" w:rsidR="005B0D4C" w:rsidRPr="005B0D4C" w:rsidRDefault="005B0D4C" w:rsidP="009D6A01">
      <w:pPr>
        <w:spacing w:after="0" w:line="480" w:lineRule="auto"/>
      </w:pPr>
      <w:r w:rsidRPr="005B0D4C">
        <w:t xml:space="preserve">higher Reynolds numbers. Marine Ecology Progress Series </w:t>
      </w:r>
      <w:proofErr w:type="gramStart"/>
      <w:r w:rsidRPr="005B0D4C">
        <w:t>136,:</w:t>
      </w:r>
      <w:proofErr w:type="gramEnd"/>
      <w:r w:rsidRPr="005B0D4C">
        <w:t xml:space="preserve"> 311-313.</w:t>
      </w:r>
    </w:p>
    <w:p w14:paraId="3F3D2424" w14:textId="77777777" w:rsidR="005B0D4C" w:rsidRPr="005B0D4C" w:rsidRDefault="005B0D4C" w:rsidP="009D6A01">
      <w:pPr>
        <w:spacing w:after="0" w:line="480" w:lineRule="auto"/>
        <w:ind w:firstLine="0"/>
      </w:pPr>
      <w:r w:rsidRPr="008C053F">
        <w:rPr>
          <w:lang w:val="sv-SE"/>
        </w:rPr>
        <w:t xml:space="preserve">Napp, J. M., Incze, L. S., Ortner, P. B., Siefert, D. L. W. &amp; L. Britt. </w:t>
      </w:r>
      <w:r w:rsidRPr="005B0D4C">
        <w:t xml:space="preserve">1996. The plankton of </w:t>
      </w:r>
    </w:p>
    <w:p w14:paraId="27A05F22" w14:textId="77777777" w:rsidR="005B0D4C" w:rsidRPr="005B0D4C" w:rsidRDefault="005B0D4C" w:rsidP="009D6A01">
      <w:pPr>
        <w:spacing w:after="0" w:line="480" w:lineRule="auto"/>
      </w:pPr>
      <w:r w:rsidRPr="005B0D4C">
        <w:t xml:space="preserve">Shelikof Strait, Alaska: Standing stock, production, mesoscale variability and their </w:t>
      </w:r>
    </w:p>
    <w:p w14:paraId="4E6E5DF6" w14:textId="77777777" w:rsidR="005B0D4C" w:rsidRPr="005B0D4C" w:rsidRDefault="005B0D4C" w:rsidP="009D6A01">
      <w:pPr>
        <w:spacing w:after="0" w:line="480" w:lineRule="auto"/>
      </w:pPr>
      <w:r w:rsidRPr="005B0D4C">
        <w:t>relevance to larval fish survival. Fisheries Oceanography</w:t>
      </w:r>
      <w:r w:rsidRPr="005B0D4C">
        <w:rPr>
          <w:i/>
          <w:iCs/>
        </w:rPr>
        <w:t xml:space="preserve"> </w:t>
      </w:r>
      <w:r w:rsidRPr="005B0D4C">
        <w:rPr>
          <w:b/>
          <w:bCs/>
        </w:rPr>
        <w:t>5</w:t>
      </w:r>
      <w:r w:rsidRPr="005B0D4C">
        <w:t>: 19-38.</w:t>
      </w:r>
    </w:p>
    <w:p w14:paraId="7B17928F" w14:textId="77777777" w:rsidR="005B0D4C" w:rsidRPr="005B0D4C" w:rsidRDefault="005B0D4C" w:rsidP="009D6A01">
      <w:pPr>
        <w:spacing w:after="0" w:line="480" w:lineRule="auto"/>
        <w:ind w:firstLine="0"/>
      </w:pPr>
      <w:r w:rsidRPr="005B0D4C">
        <w:t xml:space="preserve">Nelson, R. J., Carmack, E. C., McLaughlin, F. A. &amp; G.A. Cooper. 2009. Penetration of Pacific </w:t>
      </w:r>
    </w:p>
    <w:p w14:paraId="525E833D" w14:textId="77777777" w:rsidR="005B0D4C" w:rsidRPr="005B0D4C" w:rsidRDefault="005B0D4C" w:rsidP="009D6A01">
      <w:pPr>
        <w:spacing w:after="0" w:line="480" w:lineRule="auto"/>
      </w:pPr>
      <w:r w:rsidRPr="005B0D4C">
        <w:t xml:space="preserve">zooplankton into the western Arctic Ocean tracked with molecular population genetics. </w:t>
      </w:r>
    </w:p>
    <w:p w14:paraId="0EDDAEC7" w14:textId="77777777" w:rsidR="005B0D4C" w:rsidRPr="005B0D4C" w:rsidRDefault="005B0D4C" w:rsidP="009D6A01">
      <w:pPr>
        <w:spacing w:after="0" w:line="480" w:lineRule="auto"/>
      </w:pPr>
      <w:r w:rsidRPr="005B0D4C">
        <w:t xml:space="preserve">Marine Ecology Progress Series 381: 129-138. </w:t>
      </w:r>
    </w:p>
    <w:p w14:paraId="6986C62E" w14:textId="77777777" w:rsidR="005B0D4C" w:rsidRPr="005B0D4C" w:rsidRDefault="005B0D4C" w:rsidP="009D6A01">
      <w:pPr>
        <w:spacing w:after="0" w:line="480" w:lineRule="auto"/>
        <w:ind w:firstLine="0"/>
      </w:pPr>
      <w:r w:rsidRPr="005B0D4C">
        <w:t xml:space="preserve">Ohlberger, J. 2013. Climate warming and ectotherm body size – from individual physiology </w:t>
      </w:r>
    </w:p>
    <w:p w14:paraId="726DD442" w14:textId="77777777" w:rsidR="005B0D4C" w:rsidRPr="005B0D4C" w:rsidRDefault="005B0D4C" w:rsidP="009D6A01">
      <w:pPr>
        <w:spacing w:after="0" w:line="480" w:lineRule="auto"/>
      </w:pPr>
      <w:r w:rsidRPr="005B0D4C">
        <w:t xml:space="preserve">to community ecology. Functional Ecology 27: </w:t>
      </w:r>
      <w:r w:rsidRPr="005B0D4C">
        <w:rPr>
          <w:shd w:val="clear" w:color="auto" w:fill="FFFFFF"/>
        </w:rPr>
        <w:t>991-1001.</w:t>
      </w:r>
    </w:p>
    <w:p w14:paraId="7A74EA59" w14:textId="77777777" w:rsidR="005B0D4C" w:rsidRPr="005B0D4C" w:rsidRDefault="005B0D4C" w:rsidP="009D6A01">
      <w:pPr>
        <w:spacing w:after="0" w:line="480" w:lineRule="auto"/>
        <w:ind w:firstLine="0"/>
      </w:pPr>
      <w:r w:rsidRPr="005B0D4C">
        <w:t xml:space="preserve">Parmesan, C. &amp; G.A. Yohe. 2003 globally coherent fingerprint of climate change impacts across </w:t>
      </w:r>
    </w:p>
    <w:p w14:paraId="724F5AA1" w14:textId="77777777" w:rsidR="005B0D4C" w:rsidRDefault="005B0D4C" w:rsidP="00F9418A">
      <w:pPr>
        <w:spacing w:after="0" w:line="480" w:lineRule="auto"/>
      </w:pPr>
      <w:r w:rsidRPr="005B0D4C">
        <w:t xml:space="preserve">natural systems. Nature 421: 37-42. </w:t>
      </w:r>
    </w:p>
    <w:p w14:paraId="4D1F95CE" w14:textId="77777777" w:rsidR="00AC253B" w:rsidRDefault="00AC253B" w:rsidP="00AC253B">
      <w:pPr>
        <w:spacing w:after="0" w:line="480" w:lineRule="auto"/>
        <w:ind w:firstLine="0"/>
      </w:pPr>
      <w:r w:rsidRPr="00AC253B">
        <w:t xml:space="preserve">Persson, L., Leonardsson, </w:t>
      </w:r>
      <w:r>
        <w:t xml:space="preserve">K., </w:t>
      </w:r>
      <w:r w:rsidRPr="00AC253B">
        <w:t xml:space="preserve">de </w:t>
      </w:r>
      <w:proofErr w:type="spellStart"/>
      <w:r w:rsidRPr="00AC253B">
        <w:t>Roos</w:t>
      </w:r>
      <w:proofErr w:type="spellEnd"/>
      <w:r w:rsidRPr="00AC253B">
        <w:t xml:space="preserve">, </w:t>
      </w:r>
      <w:r>
        <w:t xml:space="preserve">A.M., </w:t>
      </w:r>
      <w:proofErr w:type="spellStart"/>
      <w:r w:rsidRPr="00AC253B">
        <w:t>Gyllenberg</w:t>
      </w:r>
      <w:proofErr w:type="spellEnd"/>
      <w:r w:rsidRPr="00AC253B">
        <w:t xml:space="preserve">, </w:t>
      </w:r>
      <w:r>
        <w:t xml:space="preserve">M., </w:t>
      </w:r>
      <w:r w:rsidRPr="00AC253B">
        <w:t xml:space="preserve">and B. Christensen. 1998. </w:t>
      </w:r>
    </w:p>
    <w:p w14:paraId="3D80F63B" w14:textId="0B2AC07A" w:rsidR="00AC253B" w:rsidRPr="005B0D4C" w:rsidRDefault="00AC253B" w:rsidP="009D6A01">
      <w:pPr>
        <w:spacing w:after="0" w:line="480" w:lineRule="auto"/>
        <w:ind w:left="720" w:firstLine="0"/>
      </w:pPr>
      <w:r w:rsidRPr="00AC253B">
        <w:lastRenderedPageBreak/>
        <w:t>Ontogenetic Scaling of Foraging Rates and the Dynamics of a Size-Structured Consumer-Resource Model. Theoretical Population Biology 54:270–293.</w:t>
      </w:r>
    </w:p>
    <w:p w14:paraId="6954CDE5" w14:textId="77777777" w:rsidR="005B0D4C" w:rsidRPr="005B0D4C" w:rsidRDefault="005B0D4C" w:rsidP="009D6A01">
      <w:pPr>
        <w:spacing w:after="0" w:line="480" w:lineRule="auto"/>
        <w:ind w:firstLine="0"/>
      </w:pPr>
      <w:r w:rsidRPr="005B0D4C">
        <w:t xml:space="preserve">Peter, K. H. &amp; U. Sommer. 2012. Phytoplankton Cell Size: Intra- and Interspecific Effects of </w:t>
      </w:r>
    </w:p>
    <w:p w14:paraId="756BAA52" w14:textId="77777777" w:rsidR="005B0D4C" w:rsidRPr="005B0D4C" w:rsidRDefault="005B0D4C" w:rsidP="009D6A01">
      <w:pPr>
        <w:spacing w:after="0" w:line="480" w:lineRule="auto"/>
      </w:pPr>
      <w:r w:rsidRPr="005B0D4C">
        <w:t xml:space="preserve">Warming and Grazing. PLoS One 7. </w:t>
      </w:r>
    </w:p>
    <w:p w14:paraId="3E720DB7" w14:textId="77777777" w:rsidR="005B0D4C" w:rsidRPr="005B0D4C" w:rsidRDefault="005B0D4C" w:rsidP="009D6A01">
      <w:pPr>
        <w:spacing w:after="0" w:line="480" w:lineRule="auto"/>
        <w:ind w:firstLine="0"/>
      </w:pPr>
      <w:r w:rsidRPr="008C053F">
        <w:rPr>
          <w:lang w:val="sv-SE"/>
        </w:rPr>
        <w:t xml:space="preserve">Peter, K. H. &amp; U. Sommer. </w:t>
      </w:r>
      <w:r w:rsidRPr="005B0D4C">
        <w:t xml:space="preserve">2013. Phytoplankton Cell Size Reduction in Response to Warming </w:t>
      </w:r>
    </w:p>
    <w:p w14:paraId="3884FE1F" w14:textId="77777777" w:rsidR="005B0D4C" w:rsidRPr="005B0D4C" w:rsidRDefault="005B0D4C" w:rsidP="009D6A01">
      <w:pPr>
        <w:spacing w:after="0" w:line="480" w:lineRule="auto"/>
      </w:pPr>
      <w:r w:rsidRPr="005B0D4C">
        <w:t>Mediated by Nutrient Limitation. PLoS One 8.</w:t>
      </w:r>
    </w:p>
    <w:p w14:paraId="6115C087" w14:textId="77777777" w:rsidR="005B0D4C" w:rsidRPr="005B0D4C" w:rsidRDefault="005B0D4C" w:rsidP="009D6A01">
      <w:pPr>
        <w:spacing w:after="0" w:line="480" w:lineRule="auto"/>
        <w:ind w:firstLine="0"/>
      </w:pPr>
      <w:r w:rsidRPr="005B0D4C">
        <w:t xml:space="preserve">Peters, R. H. 1983. The ecological implications of body size. Cam- bridge University Press, </w:t>
      </w:r>
    </w:p>
    <w:p w14:paraId="1A87F002" w14:textId="77777777" w:rsidR="005B0D4C" w:rsidRPr="005B0D4C" w:rsidRDefault="005B0D4C" w:rsidP="009D6A01">
      <w:pPr>
        <w:spacing w:after="0" w:line="480" w:lineRule="auto"/>
      </w:pPr>
      <w:r w:rsidRPr="005B0D4C">
        <w:t xml:space="preserve">Cambridge. Putland, J.N., and R.L. Iverson. 2007. Phytoplankton Biomass in a </w:t>
      </w:r>
    </w:p>
    <w:p w14:paraId="6C0F44F4" w14:textId="77777777" w:rsidR="005B0D4C" w:rsidRPr="005B0D4C" w:rsidRDefault="005B0D4C" w:rsidP="009D6A01">
      <w:pPr>
        <w:spacing w:after="0" w:line="480" w:lineRule="auto"/>
      </w:pPr>
      <w:r w:rsidRPr="005B0D4C">
        <w:t xml:space="preserve">Subtropical Estuary: Distribution, Size Composition, and </w:t>
      </w:r>
      <w:proofErr w:type="spellStart"/>
      <w:r w:rsidRPr="005B0D4C">
        <w:t>Carbon:Chlorophyll</w:t>
      </w:r>
      <w:proofErr w:type="spellEnd"/>
      <w:r w:rsidRPr="005B0D4C">
        <w:t xml:space="preserve"> Ratios. </w:t>
      </w:r>
    </w:p>
    <w:p w14:paraId="20D548BE" w14:textId="77777777" w:rsidR="005B0D4C" w:rsidRPr="005B0D4C" w:rsidRDefault="005B0D4C" w:rsidP="009D6A01">
      <w:pPr>
        <w:spacing w:after="0" w:line="480" w:lineRule="auto"/>
      </w:pPr>
      <w:r w:rsidRPr="005B0D4C">
        <w:t>Estuaries and Coasts 30: 878-885.</w:t>
      </w:r>
    </w:p>
    <w:p w14:paraId="31545D7E" w14:textId="77777777" w:rsidR="005B0D4C" w:rsidRPr="005B0D4C" w:rsidRDefault="005B0D4C" w:rsidP="009D6A01">
      <w:pPr>
        <w:spacing w:after="0" w:line="480" w:lineRule="auto"/>
        <w:ind w:firstLine="0"/>
      </w:pPr>
      <w:r w:rsidRPr="005B0D4C">
        <w:t xml:space="preserve">Rice, E., Dam, H. G. &amp; G. Stewart. 2015. Impact of Climate Change on Estuarine Zooplankton: </w:t>
      </w:r>
    </w:p>
    <w:p w14:paraId="0C9374A8" w14:textId="77777777" w:rsidR="005B0D4C" w:rsidRPr="005B0D4C" w:rsidRDefault="005B0D4C" w:rsidP="009D6A01">
      <w:pPr>
        <w:spacing w:after="0" w:line="480" w:lineRule="auto"/>
      </w:pPr>
      <w:r w:rsidRPr="005B0D4C">
        <w:t xml:space="preserve">Surface Water Warming in Long Island Sound Is Associated with Changes in Copepod </w:t>
      </w:r>
    </w:p>
    <w:p w14:paraId="0FEF0842" w14:textId="77777777" w:rsidR="005B0D4C" w:rsidRPr="005B0D4C" w:rsidRDefault="005B0D4C" w:rsidP="009D6A01">
      <w:pPr>
        <w:spacing w:after="0" w:line="480" w:lineRule="auto"/>
      </w:pPr>
      <w:r w:rsidRPr="005B0D4C">
        <w:t>Size and Community Structure. Estuaries and Coasts 38: 13-23.</w:t>
      </w:r>
    </w:p>
    <w:p w14:paraId="601C7A6E" w14:textId="77777777" w:rsidR="005B0D4C" w:rsidRPr="005B0D4C" w:rsidRDefault="005B0D4C" w:rsidP="009D6A01">
      <w:pPr>
        <w:spacing w:after="0" w:line="480" w:lineRule="auto"/>
        <w:ind w:firstLine="0"/>
      </w:pPr>
      <w:r w:rsidRPr="005B0D4C">
        <w:t xml:space="preserve">Saiz, E., and A. Calbet. 2007. Scaling of feeding in marine calanoid copepods. Limnology and </w:t>
      </w:r>
    </w:p>
    <w:p w14:paraId="3F91BF7A" w14:textId="77777777" w:rsidR="005B0D4C" w:rsidRPr="005B0D4C" w:rsidRDefault="005B0D4C" w:rsidP="009D6A01">
      <w:pPr>
        <w:spacing w:after="0" w:line="480" w:lineRule="auto"/>
      </w:pPr>
      <w:r w:rsidRPr="005B0D4C">
        <w:t>Oceanography 52: 487-921.</w:t>
      </w:r>
    </w:p>
    <w:p w14:paraId="556B8C47" w14:textId="77777777" w:rsidR="005B0D4C" w:rsidRPr="005B0D4C" w:rsidRDefault="005B0D4C" w:rsidP="009D6A01">
      <w:pPr>
        <w:spacing w:after="0" w:line="480" w:lineRule="auto"/>
        <w:ind w:firstLine="0"/>
      </w:pPr>
      <w:r w:rsidRPr="005B0D4C">
        <w:t xml:space="preserve">Sigler, M.F. et al. 2011. Fluxes, Fins, and Feathers Relationships Among the Bering, Chukchi, </w:t>
      </w:r>
    </w:p>
    <w:p w14:paraId="19F15B48" w14:textId="77777777" w:rsidR="005B0D4C" w:rsidRPr="005B0D4C" w:rsidRDefault="005B0D4C" w:rsidP="009D6A01">
      <w:pPr>
        <w:spacing w:after="0" w:line="480" w:lineRule="auto"/>
      </w:pPr>
      <w:r w:rsidRPr="005B0D4C">
        <w:t xml:space="preserve">and Beaufort Seas in a Time of Climate Change. Oceanography 24: 250-265. </w:t>
      </w:r>
    </w:p>
    <w:p w14:paraId="5B47AAAD" w14:textId="77777777" w:rsidR="005B0D4C" w:rsidRPr="005B0D4C" w:rsidRDefault="005B0D4C" w:rsidP="009D6A01">
      <w:pPr>
        <w:spacing w:after="0" w:line="480" w:lineRule="auto"/>
        <w:ind w:firstLine="0"/>
      </w:pPr>
      <w:r w:rsidRPr="005B0D4C">
        <w:t xml:space="preserve">Strasburger, W. W., </w:t>
      </w:r>
      <w:proofErr w:type="spellStart"/>
      <w:r w:rsidRPr="005B0D4C">
        <w:t>Hillgruber</w:t>
      </w:r>
      <w:proofErr w:type="spellEnd"/>
      <w:r w:rsidRPr="005B0D4C">
        <w:t>, N., Pinchuk, A. I. &amp; F.J., Mueter. 2014. Feeding ecology of age-</w:t>
      </w:r>
    </w:p>
    <w:p w14:paraId="676BA0A9" w14:textId="77777777" w:rsidR="005B0D4C" w:rsidRPr="005B0D4C" w:rsidRDefault="005B0D4C" w:rsidP="009D6A01">
      <w:pPr>
        <w:spacing w:after="0" w:line="480" w:lineRule="auto"/>
      </w:pPr>
      <w:r w:rsidRPr="005B0D4C">
        <w:t>0 walleye pollock (</w:t>
      </w:r>
      <w:r w:rsidRPr="005B0D4C">
        <w:rPr>
          <w:i/>
          <w:iCs/>
        </w:rPr>
        <w:t>Gadus chalcogrammus</w:t>
      </w:r>
      <w:r w:rsidRPr="005B0D4C">
        <w:t>) and Pacific cod (</w:t>
      </w:r>
      <w:r w:rsidRPr="005B0D4C">
        <w:rPr>
          <w:i/>
          <w:iCs/>
        </w:rPr>
        <w:t>Gadus macrocephalus</w:t>
      </w:r>
      <w:r w:rsidRPr="005B0D4C">
        <w:t xml:space="preserve">) in </w:t>
      </w:r>
    </w:p>
    <w:p w14:paraId="26FF703A" w14:textId="77777777" w:rsidR="005B0D4C" w:rsidRPr="005B0D4C" w:rsidRDefault="005B0D4C" w:rsidP="009D6A01">
      <w:pPr>
        <w:spacing w:after="0" w:line="480" w:lineRule="auto"/>
      </w:pPr>
      <w:r w:rsidRPr="005B0D4C">
        <w:t xml:space="preserve">the southeastern Bering Sea. Deep Sea Research Part II: Topical Studies in </w:t>
      </w:r>
    </w:p>
    <w:p w14:paraId="30812C13" w14:textId="77777777" w:rsidR="005B0D4C" w:rsidRDefault="005B0D4C" w:rsidP="009D6A01">
      <w:pPr>
        <w:spacing w:after="0" w:line="480" w:lineRule="auto"/>
      </w:pPr>
      <w:r w:rsidRPr="005B0D4C">
        <w:lastRenderedPageBreak/>
        <w:t xml:space="preserve">Oceanography 109: 172-180. </w:t>
      </w:r>
    </w:p>
    <w:p w14:paraId="276626B2" w14:textId="77777777" w:rsidR="00EA37E9" w:rsidRDefault="00EA37E9" w:rsidP="00EA37E9">
      <w:pPr>
        <w:spacing w:after="0" w:line="480" w:lineRule="auto"/>
        <w:ind w:firstLine="0"/>
      </w:pPr>
      <w:r w:rsidRPr="00E81D56">
        <w:t xml:space="preserve">Strom, S. L., and K. A. Fredrickson. 2008. Intense stratification leads to phytoplankton nutrient </w:t>
      </w:r>
    </w:p>
    <w:p w14:paraId="5B7EB956" w14:textId="46D65420" w:rsidR="00EA37E9" w:rsidRPr="00E81D56" w:rsidRDefault="00EA37E9" w:rsidP="00E81D56">
      <w:pPr>
        <w:spacing w:after="0" w:line="480" w:lineRule="auto"/>
        <w:ind w:left="720" w:firstLine="0"/>
      </w:pPr>
      <w:r w:rsidRPr="00E81D56">
        <w:t>limitation and reduced microzooplankton grazing in the southeastern Bering Sea. Deep Sea Research Part II: Topical Studies in Oceanography 55(16):1761–1774.</w:t>
      </w:r>
    </w:p>
    <w:p w14:paraId="6684A7EC" w14:textId="77777777" w:rsidR="005B0D4C" w:rsidRPr="005B0D4C" w:rsidRDefault="005B0D4C" w:rsidP="009D6A01">
      <w:pPr>
        <w:spacing w:after="0" w:line="480" w:lineRule="auto"/>
        <w:ind w:firstLine="0"/>
      </w:pPr>
      <w:r w:rsidRPr="005B0D4C">
        <w:t>Walther, G.R. et al. 2002 Ecological responses to recent climate change. Nature 416: 389-395.</w:t>
      </w:r>
    </w:p>
    <w:p w14:paraId="0A2AEC78" w14:textId="77777777" w:rsidR="005B0D4C" w:rsidRPr="005B0D4C" w:rsidRDefault="005B0D4C" w:rsidP="009D6A01">
      <w:pPr>
        <w:spacing w:after="0" w:line="480" w:lineRule="auto"/>
        <w:ind w:firstLine="0"/>
      </w:pPr>
      <w:r w:rsidRPr="005B0D4C">
        <w:t xml:space="preserve">Wang, M., Overland, J. E. &amp; N.A. Bond. 2010. Climate projections for selected large marine </w:t>
      </w:r>
    </w:p>
    <w:p w14:paraId="2BBE6201" w14:textId="77777777" w:rsidR="005B0D4C" w:rsidRPr="005B0D4C" w:rsidRDefault="005B0D4C" w:rsidP="009D6A01">
      <w:pPr>
        <w:spacing w:after="0" w:line="480" w:lineRule="auto"/>
      </w:pPr>
      <w:r w:rsidRPr="005B0D4C">
        <w:t xml:space="preserve">ecosystems. Journal of Marine Systems 79: 258-266. </w:t>
      </w:r>
    </w:p>
    <w:p w14:paraId="41C292DC" w14:textId="77777777" w:rsidR="005B0D4C" w:rsidRPr="005B0D4C" w:rsidRDefault="005B0D4C" w:rsidP="009D6A01">
      <w:pPr>
        <w:spacing w:after="0" w:line="480" w:lineRule="auto"/>
        <w:ind w:firstLine="0"/>
      </w:pPr>
      <w:r w:rsidRPr="005B0D4C">
        <w:t xml:space="preserve">White, E. P., Ernest, S. K. M., Kerkhoff, A. J. &amp; B.J. Enquist. 2007. Relationships between body </w:t>
      </w:r>
    </w:p>
    <w:p w14:paraId="6088DB3C" w14:textId="77777777" w:rsidR="005B0D4C" w:rsidRPr="005B0D4C" w:rsidRDefault="005B0D4C" w:rsidP="009D6A01">
      <w:pPr>
        <w:spacing w:after="0" w:line="480" w:lineRule="auto"/>
      </w:pPr>
      <w:r w:rsidRPr="005B0D4C">
        <w:t xml:space="preserve">size and abundance in ecology. TRENDS in Ecology and Evolution 22: 323-330. </w:t>
      </w:r>
    </w:p>
    <w:p w14:paraId="7D4F7A6A" w14:textId="77777777" w:rsidR="005B0D4C" w:rsidRPr="005B0D4C" w:rsidRDefault="005B0D4C" w:rsidP="009D6A01">
      <w:pPr>
        <w:spacing w:after="0" w:line="480" w:lineRule="auto"/>
        <w:ind w:firstLine="0"/>
      </w:pPr>
      <w:r w:rsidRPr="005B0D4C">
        <w:t xml:space="preserve">Wilson, M. T., Buchheister, A. &amp; C. Jump. 2011. Regional variation in the annual feeding cycle </w:t>
      </w:r>
    </w:p>
    <w:p w14:paraId="6D182ABE" w14:textId="77777777" w:rsidR="005B0D4C" w:rsidRPr="005B0D4C" w:rsidRDefault="005B0D4C" w:rsidP="009D6A01">
      <w:pPr>
        <w:spacing w:after="0" w:line="480" w:lineRule="auto"/>
      </w:pPr>
      <w:r w:rsidRPr="005B0D4C">
        <w:t>of juvenile walleye pollock (</w:t>
      </w:r>
      <w:proofErr w:type="spellStart"/>
      <w:r w:rsidRPr="005B0D4C">
        <w:rPr>
          <w:i/>
          <w:iCs/>
        </w:rPr>
        <w:t>Theragra</w:t>
      </w:r>
      <w:proofErr w:type="spellEnd"/>
      <w:r w:rsidRPr="005B0D4C">
        <w:rPr>
          <w:i/>
          <w:iCs/>
        </w:rPr>
        <w:t xml:space="preserve"> </w:t>
      </w:r>
      <w:proofErr w:type="spellStart"/>
      <w:r w:rsidRPr="005B0D4C">
        <w:rPr>
          <w:i/>
          <w:iCs/>
        </w:rPr>
        <w:t>chalcogramma</w:t>
      </w:r>
      <w:proofErr w:type="spellEnd"/>
      <w:r w:rsidRPr="005B0D4C">
        <w:t xml:space="preserve">) in the western Gulf of Alaska. </w:t>
      </w:r>
    </w:p>
    <w:p w14:paraId="532CAD23" w14:textId="77777777" w:rsidR="005B0D4C" w:rsidRPr="005B0D4C" w:rsidRDefault="005B0D4C" w:rsidP="009D6A01">
      <w:pPr>
        <w:spacing w:after="0" w:line="480" w:lineRule="auto"/>
      </w:pPr>
      <w:r w:rsidRPr="005B0D4C">
        <w:t>Fishery Bulletin 109: 316-326.</w:t>
      </w:r>
    </w:p>
    <w:p w14:paraId="73FB0A21" w14:textId="77777777" w:rsidR="005B0D4C" w:rsidRPr="005B0D4C" w:rsidRDefault="005B0D4C" w:rsidP="009D6A01">
      <w:pPr>
        <w:spacing w:after="0" w:line="480" w:lineRule="auto"/>
        <w:ind w:firstLine="0"/>
      </w:pPr>
      <w:r w:rsidRPr="005B0D4C">
        <w:t>Woodworth-</w:t>
      </w:r>
      <w:proofErr w:type="spellStart"/>
      <w:r w:rsidRPr="005B0D4C">
        <w:t>Jefcoats</w:t>
      </w:r>
      <w:proofErr w:type="spellEnd"/>
      <w:r w:rsidRPr="005B0D4C">
        <w:t xml:space="preserve">, P.A., Polovina, J.J., and J.C. Drazen. 2017. Climate change is projected to </w:t>
      </w:r>
    </w:p>
    <w:p w14:paraId="00C07BD8" w14:textId="77777777" w:rsidR="005B0D4C" w:rsidRPr="005B0D4C" w:rsidRDefault="005B0D4C" w:rsidP="009D6A01">
      <w:pPr>
        <w:spacing w:after="0" w:line="480" w:lineRule="auto"/>
      </w:pPr>
      <w:r w:rsidRPr="005B0D4C">
        <w:t xml:space="preserve">reduce carrying capacity and redistribute species richness in North Pacific pelagic marine </w:t>
      </w:r>
    </w:p>
    <w:p w14:paraId="735BB7A7" w14:textId="77777777" w:rsidR="005B0D4C" w:rsidRPr="005B0D4C" w:rsidRDefault="005B0D4C" w:rsidP="009D6A01">
      <w:pPr>
        <w:spacing w:after="0" w:line="480" w:lineRule="auto"/>
      </w:pPr>
      <w:r w:rsidRPr="005B0D4C">
        <w:t>ecosystems. Global Change Biology, 23: 1000–1008.</w:t>
      </w:r>
    </w:p>
    <w:p w14:paraId="20A165A0" w14:textId="77777777" w:rsidR="005B0D4C" w:rsidRPr="005B0D4C" w:rsidRDefault="005B0D4C" w:rsidP="009D6A01">
      <w:pPr>
        <w:spacing w:after="0" w:line="480" w:lineRule="auto"/>
        <w:ind w:firstLine="0"/>
      </w:pPr>
      <w:proofErr w:type="spellStart"/>
      <w:r w:rsidRPr="005B0D4C">
        <w:t>Yodzis</w:t>
      </w:r>
      <w:proofErr w:type="spellEnd"/>
      <w:r w:rsidRPr="005B0D4C">
        <w:t xml:space="preserve">, P., and S. Innes. 1992. Body size and consumer resource dynamics. American Naturalist </w:t>
      </w:r>
    </w:p>
    <w:p w14:paraId="6AC475FA" w14:textId="77777777" w:rsidR="005B0D4C" w:rsidRPr="005B0D4C" w:rsidRDefault="005B0D4C" w:rsidP="009D6A01">
      <w:pPr>
        <w:spacing w:after="0" w:line="480" w:lineRule="auto"/>
      </w:pPr>
      <w:r w:rsidRPr="005B0D4C">
        <w:t xml:space="preserve">139:1151–1175. Yvon-Durocher, G. et al. 2015. Five years of experimental warming </w:t>
      </w:r>
    </w:p>
    <w:p w14:paraId="0DEEE345" w14:textId="77777777" w:rsidR="005B0D4C" w:rsidRPr="005B0D4C" w:rsidRDefault="005B0D4C" w:rsidP="009D6A01">
      <w:pPr>
        <w:spacing w:after="0" w:line="480" w:lineRule="auto"/>
      </w:pPr>
      <w:r w:rsidRPr="005B0D4C">
        <w:t xml:space="preserve">increases the biodiversity and productivity of phytoplankton. Public Library of Science </w:t>
      </w:r>
    </w:p>
    <w:p w14:paraId="209193AD" w14:textId="77777777" w:rsidR="005B0D4C" w:rsidRPr="005B0D4C" w:rsidRDefault="005B0D4C" w:rsidP="009D6A01">
      <w:pPr>
        <w:spacing w:after="0" w:line="480" w:lineRule="auto"/>
      </w:pPr>
      <w:r w:rsidRPr="005B0D4C">
        <w:t xml:space="preserve">Biology 13. </w:t>
      </w:r>
    </w:p>
    <w:p w14:paraId="0BDB23E0" w14:textId="77777777" w:rsidR="005B0D4C" w:rsidRPr="005B0D4C" w:rsidRDefault="005B0D4C" w:rsidP="009D6A01">
      <w:pPr>
        <w:spacing w:after="0" w:line="480" w:lineRule="auto"/>
        <w:ind w:firstLine="0"/>
      </w:pPr>
      <w:r w:rsidRPr="005B0D4C">
        <w:t xml:space="preserve">Yvon-Durocher, G., Montoya, J. M., Trimmer, M. &amp; G. Woodward. 2011. Warming alters the </w:t>
      </w:r>
    </w:p>
    <w:p w14:paraId="298E574C" w14:textId="77777777" w:rsidR="0050525B" w:rsidRDefault="005B0D4C" w:rsidP="009D6A01">
      <w:pPr>
        <w:spacing w:after="0" w:line="480" w:lineRule="auto"/>
      </w:pPr>
      <w:r w:rsidRPr="005B0D4C">
        <w:lastRenderedPageBreak/>
        <w:t xml:space="preserve">size spectrum and shifts the distribution of biomass in freshwater ecosystems. Global </w:t>
      </w:r>
    </w:p>
    <w:p w14:paraId="77D15559" w14:textId="015E996A" w:rsidR="00C945EE" w:rsidRPr="005B0D4C" w:rsidRDefault="005B0D4C" w:rsidP="009D6A01">
      <w:pPr>
        <w:spacing w:after="0" w:line="480" w:lineRule="auto"/>
      </w:pPr>
      <w:r w:rsidRPr="005B0D4C">
        <w:t xml:space="preserve">Change Biology 17: 1681-1694. </w:t>
      </w:r>
    </w:p>
    <w:sectPr w:rsidR="00C945EE" w:rsidRPr="005B0D4C" w:rsidSect="00C1121B">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hlberger, Jan (DFW)" w:date="2025-04-24T13:23:00Z" w:initials="JO">
    <w:p w14:paraId="1A2F44D7" w14:textId="3FE2ADC6" w:rsidR="000A0D7A" w:rsidRDefault="000F6543" w:rsidP="000A0D7A">
      <w:pPr>
        <w:pStyle w:val="CommentText"/>
        <w:ind w:firstLine="0"/>
      </w:pPr>
      <w:r>
        <w:rPr>
          <w:rStyle w:val="CommentReference"/>
        </w:rPr>
        <w:annotationRef/>
      </w:r>
      <w:r w:rsidR="000A0D7A">
        <w:t>I’d drop this in the abstract (sufficient to explain that later)</w:t>
      </w:r>
    </w:p>
  </w:comment>
  <w:comment w:id="3" w:author="Ohlberger, Jan (DFW)" w:date="2025-02-14T15:17:00Z" w:initials="JO">
    <w:p w14:paraId="55B98BCF" w14:textId="7C4D18BA" w:rsidR="00A13144" w:rsidRDefault="00A13144" w:rsidP="002254AA">
      <w:pPr>
        <w:pStyle w:val="CommentText"/>
        <w:ind w:firstLine="0"/>
      </w:pPr>
      <w:r>
        <w:rPr>
          <w:rStyle w:val="CommentReference"/>
        </w:rPr>
        <w:annotationRef/>
      </w:r>
      <w:r>
        <w:t>I’m thinking it’s worth mentioning here because the temperature threshold is largely a function of the parameterization.</w:t>
      </w:r>
    </w:p>
  </w:comment>
  <w:comment w:id="4" w:author="Max Lindmark" w:date="2025-02-14T12:47:00Z" w:initials="MOU">
    <w:p w14:paraId="022FA145" w14:textId="1A2DEEE8" w:rsidR="00A13144" w:rsidRDefault="00A13144" w:rsidP="00E36D89">
      <w:r>
        <w:rPr>
          <w:rStyle w:val="CommentReference"/>
        </w:rPr>
        <w:annotationRef/>
      </w:r>
      <w:r>
        <w:rPr>
          <w:rFonts w:ascii="Arial" w:eastAsia="Arial" w:hAnsi="Arial" w:cs="Arial"/>
          <w:kern w:val="0"/>
          <w:sz w:val="20"/>
          <w:szCs w:val="20"/>
          <w:lang w:val="en" w:eastAsia="en-US"/>
          <w14:ligatures w14:val="none"/>
        </w:rPr>
        <w:t>I removed this because it’s more of a gradual shift and I suppose it could be interpreted as persistence increase only when size at maturity going down to 62 ug</w:t>
      </w:r>
    </w:p>
  </w:comment>
  <w:comment w:id="5" w:author="Ohlberger, Jan (DFW)" w:date="2025-04-24T13:35:00Z" w:initials="JO">
    <w:p w14:paraId="69AB9F92" w14:textId="77777777" w:rsidR="000A0D7A" w:rsidRDefault="000A0D7A" w:rsidP="000A0D7A">
      <w:pPr>
        <w:pStyle w:val="CommentText"/>
        <w:ind w:firstLine="0"/>
      </w:pPr>
      <w:r>
        <w:rPr>
          <w:rStyle w:val="CommentReference"/>
        </w:rPr>
        <w:annotationRef/>
      </w:r>
      <w:r>
        <w:t>Replace with ‘growth’ (to simplify)?</w:t>
      </w:r>
    </w:p>
  </w:comment>
  <w:comment w:id="7" w:author="Max Lindmark" w:date="2025-04-25T08:57:00Z" w:initials="MOU">
    <w:p w14:paraId="0B4173BB" w14:textId="77777777" w:rsidR="00D47264" w:rsidRDefault="00D47264" w:rsidP="00D47264">
      <w:r>
        <w:rPr>
          <w:rStyle w:val="CommentReference"/>
        </w:rPr>
        <w:annotationRef/>
      </w:r>
      <w:r>
        <w:rPr>
          <w:rFonts w:ascii="Arial" w:eastAsia="Arial" w:hAnsi="Arial" w:cs="Arial"/>
          <w:kern w:val="0"/>
          <w:sz w:val="20"/>
          <w:szCs w:val="20"/>
          <w:lang w:val="en" w:eastAsia="en-US"/>
          <w14:ligatures w14:val="none"/>
        </w:rPr>
        <w:t>Just a few edits to make it clear that it’s a response to temperatures, and not that individuals in warm areas reach smaller size (which they might do, but that’s more of a Bergmann pattern and not TSR)</w:t>
      </w:r>
    </w:p>
  </w:comment>
  <w:comment w:id="8" w:author="Max Lindmark" w:date="2025-02-14T09:58:00Z" w:initials="MOU">
    <w:p w14:paraId="6BEB60A9" w14:textId="2AA2C41E" w:rsidR="00A13144" w:rsidRDefault="00A13144" w:rsidP="007D3FD6">
      <w:r>
        <w:rPr>
          <w:rStyle w:val="CommentReference"/>
        </w:rPr>
        <w:annotationRef/>
      </w:r>
      <w:r>
        <w:rPr>
          <w:rFonts w:ascii="Arial" w:eastAsia="Arial" w:hAnsi="Arial" w:cs="Arial"/>
          <w:kern w:val="0"/>
          <w:sz w:val="20"/>
          <w:szCs w:val="20"/>
          <w:lang w:val="en" w:eastAsia="en-US"/>
          <w14:ligatures w14:val="none"/>
        </w:rPr>
        <w:t>This is a key paper for the differential effect I think:</w:t>
      </w:r>
    </w:p>
    <w:p w14:paraId="3FE82549" w14:textId="77777777" w:rsidR="00A13144" w:rsidRDefault="00A13144" w:rsidP="007D3FD6"/>
    <w:p w14:paraId="47EB3EF4" w14:textId="77777777" w:rsidR="00A13144" w:rsidRDefault="00A13144" w:rsidP="007D3FD6">
      <w:r>
        <w:rPr>
          <w:rFonts w:ascii="Arial" w:eastAsia="Arial" w:hAnsi="Arial" w:cs="Arial"/>
          <w:kern w:val="0"/>
          <w:sz w:val="20"/>
          <w:szCs w:val="20"/>
          <w:lang w:val="en" w:eastAsia="en-US"/>
          <w14:ligatures w14:val="none"/>
        </w:rPr>
        <w:t>Forster, J., &amp; Hirst, A. G. (2012). The temperature-size rule emerges from ontogenetic differences between growth and development rates. Functional Ecology, 26(2), 483–492. https://doi.org/10.1111/j.1365-2435.2011.01958.x</w:t>
      </w:r>
    </w:p>
    <w:p w14:paraId="6E22BA5B" w14:textId="77777777" w:rsidR="00A13144" w:rsidRDefault="00A13144" w:rsidP="007D3FD6"/>
  </w:comment>
  <w:comment w:id="9" w:author="Ohlberger, Jan (DFW)" w:date="2025-04-24T13:40:00Z" w:initials="JO">
    <w:p w14:paraId="57DEC020" w14:textId="77777777" w:rsidR="007E1E23" w:rsidRDefault="007E1E23" w:rsidP="007E1E23">
      <w:pPr>
        <w:pStyle w:val="CommentText"/>
        <w:ind w:firstLine="0"/>
      </w:pPr>
      <w:r>
        <w:rPr>
          <w:rStyle w:val="CommentReference"/>
        </w:rPr>
        <w:annotationRef/>
      </w:r>
      <w:r>
        <w:t>Flip order and start sentence with Calanus?</w:t>
      </w:r>
    </w:p>
  </w:comment>
  <w:comment w:id="10" w:author="Max Lindmark" w:date="2025-02-14T10:05:00Z" w:initials="MOU">
    <w:p w14:paraId="69CEAB65" w14:textId="32A17F51" w:rsidR="00CE2926" w:rsidRDefault="00CE2926" w:rsidP="00CE2926">
      <w:r>
        <w:rPr>
          <w:rStyle w:val="CommentReference"/>
        </w:rPr>
        <w:annotationRef/>
      </w:r>
      <w:r>
        <w:rPr>
          <w:rFonts w:ascii="Arial" w:eastAsia="Arial" w:hAnsi="Arial" w:cs="Arial"/>
          <w:kern w:val="0"/>
          <w:sz w:val="20"/>
          <w:szCs w:val="20"/>
          <w:lang w:val="en" w:eastAsia="en-US"/>
          <w14:ligatures w14:val="none"/>
        </w:rPr>
        <w:t>I wonder what you think about having this paragraph after the one starting with copepods below. Then you would go from TSR -&gt; copepods as model organisms with observed TSR responses in the wild, ending with fisheries. After that you start going into the exact case study (subarctic North Pacific Ocean, GOA, EBS), where many large fisheries exist. -&gt; specific case of the paper</w:t>
      </w:r>
    </w:p>
  </w:comment>
  <w:comment w:id="11" w:author="David.Kimmel" w:date="2025-02-18T12:41:00Z" w:initials="D">
    <w:p w14:paraId="389242B8" w14:textId="77777777" w:rsidR="00CE2926" w:rsidRDefault="00CE2926" w:rsidP="00CE2926">
      <w:pPr>
        <w:pStyle w:val="CommentText"/>
      </w:pPr>
      <w:r>
        <w:rPr>
          <w:rStyle w:val="CommentReference"/>
        </w:rPr>
        <w:annotationRef/>
      </w:r>
      <w:r>
        <w:t>I agree with this, this paragraph seems a bit out of place.</w:t>
      </w:r>
    </w:p>
  </w:comment>
  <w:comment w:id="12" w:author="Max Lindmark" w:date="2025-04-25T09:36:00Z" w:initials="MOU">
    <w:p w14:paraId="38317ECD" w14:textId="77777777" w:rsidR="00EE0C68" w:rsidRDefault="00EE0C68" w:rsidP="00EE0C68">
      <w:r>
        <w:rPr>
          <w:rStyle w:val="CommentReference"/>
        </w:rPr>
        <w:annotationRef/>
      </w:r>
      <w:r>
        <w:rPr>
          <w:rFonts w:ascii="Arial" w:eastAsia="Arial" w:hAnsi="Arial" w:cs="Arial"/>
          <w:kern w:val="0"/>
          <w:sz w:val="20"/>
          <w:szCs w:val="20"/>
          <w:lang w:val="en" w:eastAsia="en-US"/>
          <w14:ligatures w14:val="none"/>
        </w:rPr>
        <w:t xml:space="preserve">de Roos, A. M. (1997). A gentle introduction to physiologically structured population models. In S. Tuljapurkar &amp; H. Caswell (Eds.), Structured-population models in marine, terrestrial, and freshwater systems (pp. 119–204). Springer. </w:t>
      </w:r>
    </w:p>
    <w:p w14:paraId="5DDA4AF9" w14:textId="77777777" w:rsidR="00EE0C68" w:rsidRDefault="00EE0C68" w:rsidP="00EE0C68"/>
    <w:p w14:paraId="33B841B6" w14:textId="77777777" w:rsidR="00EE0C68" w:rsidRDefault="00EE0C68" w:rsidP="00EE0C68">
      <w:r>
        <w:rPr>
          <w:rFonts w:ascii="Arial" w:eastAsia="Arial" w:hAnsi="Arial" w:cs="Arial"/>
          <w:color w:val="262626"/>
          <w:kern w:val="0"/>
          <w:sz w:val="20"/>
          <w:szCs w:val="20"/>
          <w:lang w:val="en" w:eastAsia="en-US"/>
          <w14:ligatures w14:val="none"/>
        </w:rPr>
        <w:t xml:space="preserve">Metz, J. A. J., &amp; Diekmann, O. (1986). The dynamics of physiologically structured populations (Vol. 68). Springer-Verlag. </w:t>
      </w:r>
    </w:p>
  </w:comment>
  <w:comment w:id="13" w:author="Max Lindmark" w:date="2025-04-25T09:16:00Z" w:initials="MOU">
    <w:p w14:paraId="442BAFE9" w14:textId="00315327" w:rsidR="009024E5" w:rsidRDefault="009024E5" w:rsidP="009024E5">
      <w:r>
        <w:rPr>
          <w:rStyle w:val="CommentReference"/>
        </w:rPr>
        <w:annotationRef/>
      </w:r>
      <w:r>
        <w:rPr>
          <w:rFonts w:ascii="Arial" w:eastAsia="Arial" w:hAnsi="Arial" w:cs="Arial"/>
          <w:kern w:val="0"/>
          <w:sz w:val="20"/>
          <w:szCs w:val="20"/>
          <w:lang w:val="en" w:eastAsia="en-US"/>
          <w14:ligatures w14:val="none"/>
        </w:rPr>
        <w:t>I thought this could be established in the previous paragraph which introduces Calanus app in this region</w:t>
      </w:r>
    </w:p>
  </w:comment>
  <w:comment w:id="16" w:author="Max Lindmark" w:date="2025-04-25T09:21:00Z" w:initials="MOU">
    <w:p w14:paraId="48D46F11" w14:textId="77777777" w:rsidR="00D50BD9" w:rsidRDefault="00D50BD9" w:rsidP="00D50BD9">
      <w:r>
        <w:rPr>
          <w:rStyle w:val="CommentReference"/>
        </w:rPr>
        <w:annotationRef/>
      </w:r>
      <w:r>
        <w:rPr>
          <w:rFonts w:ascii="Arial" w:eastAsia="Arial" w:hAnsi="Arial" w:cs="Arial"/>
          <w:kern w:val="0"/>
          <w:sz w:val="20"/>
          <w:szCs w:val="20"/>
          <w:lang w:val="en" w:eastAsia="en-US"/>
          <w14:ligatures w14:val="none"/>
        </w:rPr>
        <w:t>I think “based on”, “inspired by” or “similar to” works better than as published! Not only because of the parameterisation, but that model is a stage structured biomass model, whereas you fit a PSPM. There might be some nuances here that makes it technically different, for instance the birth rate thing you explained to me!</w:t>
      </w:r>
    </w:p>
  </w:comment>
  <w:comment w:id="17" w:author="Max Lindmark" w:date="2025-02-14T15:44:00Z" w:initials="MOU">
    <w:p w14:paraId="0BD4E98E" w14:textId="1D5716A8" w:rsidR="00A13144" w:rsidRDefault="00A13144" w:rsidP="0095177D">
      <w:r>
        <w:rPr>
          <w:rStyle w:val="CommentReference"/>
        </w:rPr>
        <w:annotationRef/>
      </w:r>
      <w:r>
        <w:rPr>
          <w:rFonts w:ascii="Arial" w:eastAsia="Arial" w:hAnsi="Arial" w:cs="Arial"/>
          <w:kern w:val="0"/>
          <w:sz w:val="20"/>
          <w:szCs w:val="20"/>
          <w:lang w:val="en" w:eastAsia="en-US"/>
          <w14:ligatures w14:val="none"/>
        </w:rPr>
        <w:t>Or something like this! This to tie back to the TSR discussions. While the model is not an exact representation of Deutsch oxygen-based theory, it does allow for a “metabolic mismatch”, which is in the similar vein… and with respect to the Forster &amp; Hirst theory about growth and development… well hmm it’s not exactly distinguishing between those two although it’s on the model so that’s also sort of a motivation.</w:t>
      </w:r>
    </w:p>
  </w:comment>
  <w:comment w:id="18" w:author="Ohlberger, Jan (DFW)" w:date="2025-02-14T15:36:00Z" w:initials="JO">
    <w:p w14:paraId="1EA6DF15" w14:textId="77777777" w:rsidR="00A13144" w:rsidRDefault="00A13144" w:rsidP="00EF30AD">
      <w:pPr>
        <w:pStyle w:val="CommentText"/>
        <w:ind w:firstLine="0"/>
      </w:pPr>
      <w:r>
        <w:rPr>
          <w:rStyle w:val="CommentReference"/>
        </w:rPr>
        <w:annotationRef/>
      </w:r>
      <w:r>
        <w:t>Yeah, there’s a lot in the literature we cite that we can’t test here, which is why a rather general link as you added above makes sense.</w:t>
      </w:r>
    </w:p>
  </w:comment>
  <w:comment w:id="19" w:author="Ohlberger, Jan (DFW)" w:date="2025-04-24T14:11:00Z" w:initials="JO">
    <w:p w14:paraId="62E86E8A" w14:textId="77777777" w:rsidR="007E7DEC" w:rsidRDefault="007E7DEC" w:rsidP="007E7DEC">
      <w:pPr>
        <w:pStyle w:val="CommentText"/>
        <w:ind w:firstLine="0"/>
      </w:pPr>
      <w:r>
        <w:rPr>
          <w:rStyle w:val="CommentReference"/>
        </w:rPr>
        <w:annotationRef/>
      </w:r>
      <w:r>
        <w:t>Use a different font, like so?</w:t>
      </w:r>
    </w:p>
  </w:comment>
  <w:comment w:id="20" w:author="Grant Woodard" w:date="2025-04-17T08:32:00Z" w:initials="GW">
    <w:p w14:paraId="3EEE35DD" w14:textId="77777777" w:rsidR="00C606C1" w:rsidRDefault="00C606C1" w:rsidP="00C606C1">
      <w:pPr>
        <w:pStyle w:val="CommentText"/>
        <w:ind w:firstLine="0"/>
      </w:pPr>
      <w:r>
        <w:rPr>
          <w:rStyle w:val="CommentReference"/>
        </w:rPr>
        <w:annotationRef/>
      </w:r>
      <w:r>
        <w:t>Have the brief life history discussion here since I felt it was most relevant to the model structure.</w:t>
      </w:r>
    </w:p>
  </w:comment>
  <w:comment w:id="21" w:author="Max Lindmark" w:date="2025-04-25T09:37:00Z" w:initials="MOU">
    <w:p w14:paraId="563EAE10" w14:textId="77777777" w:rsidR="00860A40" w:rsidRDefault="00860A40" w:rsidP="00860A40">
      <w:r>
        <w:rPr>
          <w:rStyle w:val="CommentReference"/>
        </w:rPr>
        <w:annotationRef/>
      </w:r>
      <w:r>
        <w:rPr>
          <w:rFonts w:ascii="Arial" w:eastAsia="Arial" w:hAnsi="Arial" w:cs="Arial"/>
          <w:kern w:val="0"/>
          <w:sz w:val="20"/>
          <w:szCs w:val="20"/>
          <w:lang w:val="en" w:eastAsia="en-US"/>
          <w14:ligatures w14:val="none"/>
        </w:rPr>
        <w:t>Good idea!</w:t>
      </w:r>
    </w:p>
  </w:comment>
  <w:comment w:id="22" w:author="Max Lindmark" w:date="2025-04-25T09:51:00Z" w:initials="MOU">
    <w:p w14:paraId="0FFF226A" w14:textId="77777777" w:rsidR="005F3473" w:rsidRDefault="005F3473" w:rsidP="005F3473">
      <w:r>
        <w:rPr>
          <w:rStyle w:val="CommentReference"/>
        </w:rPr>
        <w:annotationRef/>
      </w:r>
      <w:r>
        <w:rPr>
          <w:rFonts w:ascii="Arial" w:eastAsia="Arial" w:hAnsi="Arial" w:cs="Arial"/>
          <w:kern w:val="0"/>
          <w:sz w:val="20"/>
          <w:szCs w:val="20"/>
          <w:lang w:val="en" w:eastAsia="en-US"/>
          <w14:ligatures w14:val="none"/>
        </w:rPr>
        <w:t>I mostly just formatted the equations to have the number right-adjust and remove the text before the equation since it’s anyway nicely explained in the text!</w:t>
      </w:r>
    </w:p>
  </w:comment>
  <w:comment w:id="23" w:author="Ohlberger, Jan (DFW)" w:date="2025-04-24T14:01:00Z" w:initials="JO">
    <w:p w14:paraId="60EEFCFB" w14:textId="702CB59F" w:rsidR="000435A5" w:rsidRDefault="000435A5" w:rsidP="000435A5">
      <w:pPr>
        <w:pStyle w:val="CommentText"/>
        <w:ind w:firstLine="0"/>
      </w:pPr>
      <w:r>
        <w:rPr>
          <w:rStyle w:val="CommentReference"/>
        </w:rPr>
        <w:annotationRef/>
      </w:r>
      <w:r>
        <w:t xml:space="preserve">I’m wondering if here or below (discussion) we should clarify that we do not explicitly model predation mortality on juvenile or adult consumers (but that mortality is temperature-dependent, which could partly reflect increased predation pressure at higher temperatures)? I’m thinking that is likely to come up during peer review so why not address it upfront.  </w:t>
      </w:r>
    </w:p>
  </w:comment>
  <w:comment w:id="24" w:author="Max Lindmark" w:date="2025-02-14T13:05:00Z" w:initials="MOU">
    <w:p w14:paraId="4099D8A1" w14:textId="458637CC" w:rsidR="00A13144" w:rsidRDefault="00A13144" w:rsidP="004B4510">
      <w:r>
        <w:rPr>
          <w:rStyle w:val="CommentReference"/>
        </w:rPr>
        <w:annotationRef/>
      </w:r>
      <w:r>
        <w:rPr>
          <w:rFonts w:ascii="Arial" w:eastAsia="Arial" w:hAnsi="Arial" w:cs="Arial"/>
          <w:kern w:val="0"/>
          <w:sz w:val="20"/>
          <w:szCs w:val="20"/>
          <w:lang w:val="en" w:eastAsia="en-US"/>
          <w14:ligatures w14:val="none"/>
        </w:rPr>
        <w:t>I think this is the correct citation for that attack rate function that depends on both size of predator and prey: http://linkinghub.elsevier.com/retrieve/pii/S0040580998913806</w:t>
      </w:r>
    </w:p>
  </w:comment>
  <w:comment w:id="27" w:author="Grant Woodard" w:date="2025-02-07T16:45:00Z" w:initials="GW">
    <w:p w14:paraId="038F06E1" w14:textId="51D976D8" w:rsidR="00A13144" w:rsidRDefault="00A13144" w:rsidP="00F14118">
      <w:pPr>
        <w:pStyle w:val="CommentText"/>
        <w:ind w:firstLine="0"/>
      </w:pPr>
      <w:r>
        <w:rPr>
          <w:rStyle w:val="CommentReference"/>
        </w:rPr>
        <w:annotationRef/>
      </w:r>
      <w:r>
        <w:t>Maybe more clearly describe linear regressions used to estimate some parameters here rather than just in the footnotes of table 1</w:t>
      </w:r>
    </w:p>
  </w:comment>
  <w:comment w:id="28" w:author="Max Lindmark" w:date="2025-02-14T10:13:00Z" w:initials="MOU">
    <w:p w14:paraId="2E5F93E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 think it’s a good idea to describe the fitting procedure a bit more (but not too much), because I don’t think that’s typically done in these models.</w:t>
      </w:r>
    </w:p>
  </w:comment>
  <w:comment w:id="29" w:author="Grant Woodard" w:date="2025-02-07T16:46:00Z" w:initials="GW">
    <w:p w14:paraId="7BEA117F" w14:textId="278BCF9D" w:rsidR="00A13144" w:rsidRDefault="00A13144" w:rsidP="00995480">
      <w:pPr>
        <w:pStyle w:val="CommentText"/>
        <w:ind w:firstLine="0"/>
      </w:pPr>
      <w:r>
        <w:rPr>
          <w:rStyle w:val="CommentReference"/>
        </w:rPr>
        <w:annotationRef/>
      </w:r>
    </w:p>
    <w:p w14:paraId="06A7A230" w14:textId="77777777" w:rsidR="00A13144" w:rsidRDefault="00A13144" w:rsidP="00995480">
      <w:pPr>
        <w:pStyle w:val="CommentText"/>
        <w:ind w:firstLine="0"/>
      </w:pPr>
      <w:r>
        <w:t>Was this something we varied and tested or did we just pick a value within this range?</w:t>
      </w:r>
    </w:p>
  </w:comment>
  <w:comment w:id="30" w:author="Max Lindmark" w:date="2025-02-14T10:11:00Z" w:initials="MOU">
    <w:p w14:paraId="68C5313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I’m sorry I don’t remember!</w:t>
      </w:r>
    </w:p>
  </w:comment>
  <w:comment w:id="31" w:author="Ohlberger, Jan (DFW)" w:date="2025-02-14T15:50:00Z" w:initials="JO">
    <w:p w14:paraId="5DFF0A97" w14:textId="77777777" w:rsidR="00A13144" w:rsidRDefault="00A13144" w:rsidP="00514D5C">
      <w:pPr>
        <w:pStyle w:val="CommentText"/>
        <w:ind w:firstLine="0"/>
      </w:pPr>
      <w:r>
        <w:rPr>
          <w:rStyle w:val="CommentReference"/>
        </w:rPr>
        <w:annotationRef/>
      </w:r>
      <w:r>
        <w:t>This was one of the parameters you varied to fit the observational data because we didn’t have a specific parameter estimate.</w:t>
      </w:r>
    </w:p>
  </w:comment>
  <w:comment w:id="32" w:author="Max Lindmark" w:date="2025-04-25T09:55:00Z" w:initials="MOU">
    <w:p w14:paraId="1EFC2DB5" w14:textId="77777777" w:rsidR="002955E1" w:rsidRDefault="002955E1" w:rsidP="002955E1">
      <w:r>
        <w:rPr>
          <w:rStyle w:val="CommentReference"/>
        </w:rPr>
        <w:annotationRef/>
      </w:r>
      <w:r>
        <w:rPr>
          <w:rFonts w:ascii="Arial" w:eastAsia="Arial" w:hAnsi="Arial" w:cs="Arial"/>
          <w:kern w:val="0"/>
          <w:sz w:val="20"/>
          <w:szCs w:val="20"/>
          <w:lang w:val="en" w:eastAsia="en-US"/>
          <w14:ligatures w14:val="none"/>
        </w:rPr>
        <w:t>Just to avoid startin a sentence with a math symbol</w:t>
      </w:r>
    </w:p>
  </w:comment>
  <w:comment w:id="36" w:author="Grant Woodard" w:date="2025-04-21T11:34:00Z" w:initials="GW">
    <w:p w14:paraId="09827A99" w14:textId="2294D887" w:rsidR="003413AD" w:rsidRDefault="003413AD" w:rsidP="003413AD">
      <w:pPr>
        <w:pStyle w:val="CommentText"/>
        <w:ind w:firstLine="0"/>
      </w:pPr>
      <w:r>
        <w:rPr>
          <w:rStyle w:val="CommentReference"/>
        </w:rPr>
        <w:annotationRef/>
      </w:r>
      <w:r>
        <w:t>Assuming this was from the 333 um mesh net?</w:t>
      </w:r>
    </w:p>
  </w:comment>
  <w:comment w:id="37" w:author="Ohlberger, Jan (DFW)" w:date="2025-04-24T14:07:00Z" w:initials="JO">
    <w:p w14:paraId="40801036" w14:textId="77777777" w:rsidR="00517765" w:rsidRDefault="00517765" w:rsidP="00517765">
      <w:pPr>
        <w:pStyle w:val="CommentText"/>
        <w:ind w:firstLine="0"/>
      </w:pPr>
      <w:r>
        <w:rPr>
          <w:rStyle w:val="CommentReference"/>
        </w:rPr>
        <w:annotationRef/>
      </w:r>
      <w:r>
        <w:t>Is that something we need to come back to in the discussion? Not much of a concern for the model anyway, so maybe not necessary?</w:t>
      </w:r>
    </w:p>
  </w:comment>
  <w:comment w:id="43" w:author="David.Kimmel" w:date="2025-02-18T13:21:00Z" w:initials="D">
    <w:p w14:paraId="377B1CFD" w14:textId="594056B1" w:rsidR="00C95578" w:rsidRDefault="00C95578">
      <w:pPr>
        <w:pStyle w:val="CommentText"/>
      </w:pPr>
      <w:r>
        <w:rPr>
          <w:rStyle w:val="CommentReference"/>
        </w:rPr>
        <w:annotationRef/>
      </w:r>
      <w:r>
        <w:t>Suggest labeling spring and summer months on the figure</w:t>
      </w:r>
    </w:p>
  </w:comment>
  <w:comment w:id="44" w:author="Max Lindmark" w:date="2025-04-25T10:00:00Z" w:initials="MOU">
    <w:p w14:paraId="22717113" w14:textId="77777777" w:rsidR="007E7DEC" w:rsidRDefault="007E7DEC" w:rsidP="007E7DEC">
      <w:r>
        <w:rPr>
          <w:rStyle w:val="CommentReference"/>
        </w:rPr>
        <w:annotationRef/>
      </w:r>
      <w:r>
        <w:rPr>
          <w:rFonts w:ascii="Arial" w:eastAsia="Arial" w:hAnsi="Arial" w:cs="Arial"/>
          <w:kern w:val="0"/>
          <w:sz w:val="20"/>
          <w:szCs w:val="20"/>
          <w:lang w:val="en" w:eastAsia="en-US"/>
          <w14:ligatures w14:val="none"/>
        </w:rPr>
        <w:t>Probably better to introduce how the model was fitted under the model description not data</w:t>
      </w:r>
    </w:p>
  </w:comment>
  <w:comment w:id="48" w:author="David.Kimmel" w:date="2025-02-18T13:23:00Z" w:initials="D">
    <w:p w14:paraId="77FAE952" w14:textId="4E81EA11" w:rsidR="00C95578" w:rsidRDefault="00C95578">
      <w:pPr>
        <w:pStyle w:val="CommentText"/>
      </w:pPr>
      <w:r>
        <w:rPr>
          <w:rStyle w:val="CommentReference"/>
        </w:rPr>
        <w:annotationRef/>
      </w:r>
      <w:r>
        <w:t xml:space="preserve">We don’t normally report biomass in units of ug/L, rather mg/m3, which is the same as ug/L. Suggest relabeling the </w:t>
      </w:r>
    </w:p>
  </w:comment>
  <w:comment w:id="61" w:author="Ohlberger, Jan (DFW)" w:date="2025-04-24T14:16:00Z" w:initials="JO">
    <w:p w14:paraId="1EAC9C7C" w14:textId="77777777" w:rsidR="003A46C0" w:rsidRDefault="003A46C0" w:rsidP="003A46C0">
      <w:pPr>
        <w:pStyle w:val="CommentText"/>
        <w:ind w:firstLine="0"/>
      </w:pPr>
      <w:r>
        <w:rPr>
          <w:rStyle w:val="CommentReference"/>
        </w:rPr>
        <w:annotationRef/>
      </w:r>
      <w:r>
        <w:t>Would we have any data to say whether this is in a reasonable range?</w:t>
      </w:r>
    </w:p>
  </w:comment>
  <w:comment w:id="69" w:author="Grant Woodard" w:date="2025-02-07T17:03:00Z" w:initials="GW">
    <w:p w14:paraId="68D663A5" w14:textId="57061D0F" w:rsidR="00A13144" w:rsidRDefault="00A13144" w:rsidP="00317CC2">
      <w:pPr>
        <w:pStyle w:val="CommentText"/>
        <w:ind w:firstLine="0"/>
      </w:pPr>
      <w:r>
        <w:rPr>
          <w:rStyle w:val="CommentReference"/>
        </w:rPr>
        <w:annotationRef/>
      </w:r>
      <w:r>
        <w:t>Units?</w:t>
      </w:r>
    </w:p>
  </w:comment>
  <w:comment w:id="70" w:author="Max Lindmark" w:date="2025-02-14T15:20:00Z" w:initials="MOU">
    <w:p w14:paraId="2F90070B" w14:textId="77777777" w:rsidR="00A13144" w:rsidRDefault="00A13144" w:rsidP="00223812">
      <w:r>
        <w:rPr>
          <w:rStyle w:val="CommentReference"/>
        </w:rPr>
        <w:annotationRef/>
      </w:r>
      <w:r>
        <w:rPr>
          <w:rFonts w:ascii="Arial" w:eastAsia="Arial" w:hAnsi="Arial" w:cs="Arial"/>
          <w:kern w:val="0"/>
          <w:sz w:val="20"/>
          <w:szCs w:val="20"/>
          <w:lang w:val="en" w:eastAsia="en-US"/>
          <w14:ligatures w14:val="none"/>
        </w:rPr>
        <w:t>See above, if this the the 0 or positive net production rate it should be mass per time I think</w:t>
      </w:r>
    </w:p>
  </w:comment>
  <w:comment w:id="71" w:author="Grant Woodard" w:date="2025-03-17T08:42:00Z" w:initials="GW">
    <w:p w14:paraId="7365580D" w14:textId="77777777" w:rsidR="007733A1" w:rsidRDefault="007733A1" w:rsidP="007733A1">
      <w:pPr>
        <w:pStyle w:val="CommentText"/>
        <w:ind w:firstLine="0"/>
      </w:pPr>
      <w:r>
        <w:rPr>
          <w:rStyle w:val="CommentReference"/>
        </w:rPr>
        <w:annotationRef/>
      </w:r>
      <w:r>
        <w:t>It is a distinct output from net production. It appears to be individuals/time. This appears to be on the order of the adult net production divided by the egg size.</w:t>
      </w:r>
    </w:p>
  </w:comment>
  <w:comment w:id="72" w:author="Max Lindmark" w:date="2025-04-25T10:07:00Z" w:initials="MOU">
    <w:p w14:paraId="291E29E6" w14:textId="77777777" w:rsidR="00784102" w:rsidRDefault="00784102" w:rsidP="00784102">
      <w:r>
        <w:rPr>
          <w:rStyle w:val="CommentReference"/>
        </w:rPr>
        <w:annotationRef/>
      </w:r>
      <w:r>
        <w:rPr>
          <w:rFonts w:ascii="Arial" w:eastAsia="Arial" w:hAnsi="Arial" w:cs="Arial"/>
          <w:kern w:val="0"/>
          <w:sz w:val="20"/>
          <w:szCs w:val="20"/>
          <w:lang w:val="en" w:eastAsia="en-US"/>
          <w14:ligatures w14:val="none"/>
        </w:rPr>
        <w:t>Ok! Sounds good to me.</w:t>
      </w:r>
    </w:p>
  </w:comment>
  <w:comment w:id="66" w:author="Max Lindmark" w:date="2025-02-14T10:26:00Z" w:initials="MOU">
    <w:p w14:paraId="11A3B3C6" w14:textId="0CCE8ADD" w:rsidR="00A13144" w:rsidRDefault="00A13144" w:rsidP="00B03B6D">
      <w:r>
        <w:rPr>
          <w:rStyle w:val="CommentReference"/>
        </w:rPr>
        <w:annotationRef/>
      </w:r>
      <w:r>
        <w:rPr>
          <w:rFonts w:ascii="Arial" w:eastAsia="Arial" w:hAnsi="Arial" w:cs="Arial"/>
          <w:kern w:val="0"/>
          <w:sz w:val="20"/>
          <w:szCs w:val="20"/>
          <w:lang w:val="en" w:eastAsia="en-US"/>
          <w14:ligatures w14:val="none"/>
        </w:rPr>
        <w:t>Not sure what this birth rate is (it’s not called that in the method). Is the net biomass production with a + ? I.e., net biomass production that is 0 if negative?</w:t>
      </w:r>
    </w:p>
  </w:comment>
  <w:comment w:id="67" w:author="Grant Woodard" w:date="2025-03-15T12:51:00Z" w:initials="GW">
    <w:p w14:paraId="13379C9E" w14:textId="77777777" w:rsidR="0073652E" w:rsidRDefault="0073652E" w:rsidP="0073652E">
      <w:pPr>
        <w:pStyle w:val="CommentText"/>
        <w:ind w:firstLine="0"/>
      </w:pPr>
      <w:r>
        <w:rPr>
          <w:rStyle w:val="CommentReference"/>
        </w:rPr>
        <w:annotationRef/>
      </w:r>
      <w:r>
        <w:t>De Roos uses the term population birth rate in the PSPM package manual. It is the integral of individual fecundity and appears to be units of individuals/day in our case.</w:t>
      </w:r>
    </w:p>
  </w:comment>
  <w:comment w:id="68" w:author="Max Lindmark" w:date="2025-04-25T10:07:00Z" w:initials="MOU">
    <w:p w14:paraId="2313B150" w14:textId="77777777" w:rsidR="00784102" w:rsidRDefault="00784102" w:rsidP="00784102">
      <w:r>
        <w:rPr>
          <w:rStyle w:val="CommentReference"/>
        </w:rPr>
        <w:annotationRef/>
      </w:r>
      <w:r>
        <w:rPr>
          <w:rFonts w:ascii="Arial" w:eastAsia="Arial" w:hAnsi="Arial" w:cs="Arial"/>
          <w:kern w:val="0"/>
          <w:sz w:val="20"/>
          <w:szCs w:val="20"/>
          <w:lang w:val="en" w:eastAsia="en-US"/>
          <w14:ligatures w14:val="none"/>
        </w:rPr>
        <w:t>Interesting, thanks for explaining! I never understood how the model can be seen as both individual and biomass based… even though he explained it to me multiple times.</w:t>
      </w:r>
    </w:p>
  </w:comment>
  <w:comment w:id="85" w:author="Max Lindmark" w:date="2025-02-14T15:39:00Z" w:initials="MOU">
    <w:p w14:paraId="0C4D127B" w14:textId="2378ECF2" w:rsidR="00A13144" w:rsidRDefault="00A13144" w:rsidP="00AA7352">
      <w:r>
        <w:rPr>
          <w:rStyle w:val="CommentReference"/>
        </w:rPr>
        <w:annotationRef/>
      </w:r>
      <w:r>
        <w:rPr>
          <w:rFonts w:ascii="Arial" w:eastAsia="Arial" w:hAnsi="Arial" w:cs="Arial"/>
          <w:kern w:val="0"/>
          <w:sz w:val="20"/>
          <w:szCs w:val="20"/>
          <w:lang w:val="en" w:eastAsia="en-US"/>
          <w14:ligatures w14:val="none"/>
        </w:rPr>
        <w:t>I think one thing I’m missing here is if there are any empirical evidence for shifts in Calanus size structure in these ecosystems. To tie back to the TSR discussion (which is part of the reason for choosing a metabolic-theory kind of model)</w:t>
      </w:r>
    </w:p>
  </w:comment>
  <w:comment w:id="86" w:author="David.Kimmel" w:date="2025-02-18T13:33:00Z" w:initials="D">
    <w:p w14:paraId="74F72440" w14:textId="333DBF88" w:rsidR="00D558C6" w:rsidRDefault="00D558C6">
      <w:pPr>
        <w:pStyle w:val="CommentText"/>
      </w:pPr>
      <w:r>
        <w:rPr>
          <w:rStyle w:val="CommentReference"/>
        </w:rPr>
        <w:annotationRef/>
      </w:r>
      <w:r>
        <w:t>Based on our data, warmer conditions result in smaller sized Calanus at all life-history stages. However, we did not detect any evidence of a drop in Calanus size over time at any stage. I think we had too short of a time-series to determine this</w:t>
      </w:r>
    </w:p>
  </w:comment>
  <w:comment w:id="92" w:author="David.Kimmel" w:date="2025-02-18T13:43:00Z" w:initials="D">
    <w:p w14:paraId="17AC0AE0" w14:textId="3D9622DF" w:rsidR="00BB2ED0" w:rsidRDefault="00BB2ED0">
      <w:pPr>
        <w:pStyle w:val="CommentText"/>
      </w:pPr>
      <w:r>
        <w:rPr>
          <w:rStyle w:val="CommentReference"/>
        </w:rPr>
        <w:annotationRef/>
      </w:r>
      <w:r>
        <w:t xml:space="preserve">Check out this new paper, morality was higher for C. glacailis which is the likely species here: </w:t>
      </w:r>
      <w:r w:rsidRPr="00BB2ED0">
        <w:t>https://www.int-res.com/articles/meps_oa/m729p047.pdf</w:t>
      </w:r>
    </w:p>
  </w:comment>
  <w:comment w:id="93" w:author="Grant Woodard" w:date="2025-03-17T09:10:00Z" w:initials="GW">
    <w:p w14:paraId="416F4DA7" w14:textId="77777777" w:rsidR="00843E7F" w:rsidRDefault="00843E7F" w:rsidP="00843E7F">
      <w:pPr>
        <w:pStyle w:val="CommentText"/>
        <w:ind w:firstLine="0"/>
      </w:pPr>
      <w:r>
        <w:rPr>
          <w:rStyle w:val="CommentReference"/>
        </w:rPr>
        <w:annotationRef/>
      </w:r>
      <w:r>
        <w:t>My take away was that mortality was lower for C. Glacialis at lower salinities (fairly regardless of temperature). At higher salinities and colder temperatures it seems like C. Finmarchicus had higher mortality. At higher salinities and warmer temperatures C. glacialis had generally higher mortality. But the relationships between salinity and mortality were nonlinear so describing mortality as generally higher or lower or one species seems difficult from this paper as mortality exhibits such a dramatic non-linear response to salinity.</w:t>
      </w:r>
    </w:p>
  </w:comment>
  <w:comment w:id="94" w:author="Grant Woodard" w:date="2025-03-17T09:12:00Z" w:initials="GW">
    <w:p w14:paraId="09394FCB" w14:textId="77777777" w:rsidR="00843E7F" w:rsidRDefault="00843E7F" w:rsidP="00843E7F">
      <w:pPr>
        <w:pStyle w:val="CommentText"/>
        <w:ind w:firstLine="0"/>
      </w:pPr>
      <w:r>
        <w:rPr>
          <w:rStyle w:val="CommentReference"/>
        </w:rPr>
        <w:annotationRef/>
      </w:r>
      <w:r>
        <w:t xml:space="preserve">Additionally, at normal salinities, mortality for both species was low regardless of temperature. </w:t>
      </w:r>
    </w:p>
  </w:comment>
  <w:comment w:id="91" w:author="Max Lindmark" w:date="2025-04-25T10:46:00Z" w:initials="MOU">
    <w:p w14:paraId="23DE8680" w14:textId="77777777" w:rsidR="00A75798" w:rsidRDefault="000061EB" w:rsidP="00A75798">
      <w:r>
        <w:rPr>
          <w:rStyle w:val="CommentReference"/>
        </w:rPr>
        <w:annotationRef/>
      </w:r>
      <w:r w:rsidR="00A75798">
        <w:rPr>
          <w:rFonts w:ascii="Arial" w:eastAsia="Arial" w:hAnsi="Arial" w:cs="Arial"/>
          <w:kern w:val="0"/>
          <w:sz w:val="20"/>
          <w:szCs w:val="20"/>
          <w:lang w:val="en" w:eastAsia="en-US"/>
          <w14:ligatures w14:val="none"/>
        </w:rPr>
        <w:t>Do we have any field estimates of tolerable temperatures? I think at least in the Atlantic from what I understand finmarchicus would be long gone before those temperatures, and if we only present these numbers it makes the model look a bit off in that respect.</w:t>
      </w:r>
    </w:p>
    <w:p w14:paraId="2ADAA3FC" w14:textId="77777777" w:rsidR="00A75798" w:rsidRDefault="00A75798" w:rsidP="00A75798"/>
    <w:p w14:paraId="3AAFAF9F" w14:textId="77777777" w:rsidR="00A75798" w:rsidRDefault="00A75798" w:rsidP="00A75798">
      <w:r>
        <w:rPr>
          <w:rFonts w:ascii="Arial" w:eastAsia="Arial" w:hAnsi="Arial" w:cs="Arial"/>
          <w:kern w:val="0"/>
          <w:sz w:val="20"/>
          <w:szCs w:val="20"/>
          <w:lang w:val="en" w:eastAsia="en-US"/>
          <w14:ligatures w14:val="none"/>
        </w:rPr>
        <w:t xml:space="preserve">For example, the range of maximum temperatures experienced seems to be between 3-16 C: </w:t>
      </w:r>
      <w:r>
        <w:rPr>
          <w:rFonts w:ascii="Arial" w:eastAsia="Arial" w:hAnsi="Arial" w:cs="Arial"/>
          <w:kern w:val="0"/>
          <w:sz w:val="20"/>
          <w:szCs w:val="20"/>
          <w:lang w:val="en" w:eastAsia="en-US"/>
          <w14:ligatures w14:val="none"/>
        </w:rPr>
        <w:cr/>
      </w:r>
      <w:r>
        <w:rPr>
          <w:rFonts w:ascii="Arial" w:eastAsia="Arial" w:hAnsi="Arial" w:cs="Arial"/>
          <w:kern w:val="0"/>
          <w:sz w:val="20"/>
          <w:szCs w:val="20"/>
          <w:lang w:val="en" w:eastAsia="en-US"/>
          <w14:ligatures w14:val="none"/>
        </w:rPr>
        <w:cr/>
        <w:t>Melle, W. et al. The North Atlantic Ocean as habitat for Calanus finmarchicus: Environmental factors and life history traits. Progress in Oceanography 129, 244–284 (2014).</w:t>
      </w:r>
    </w:p>
  </w:comment>
  <w:comment w:id="96" w:author="Max Lindmark" w:date="2025-04-25T15:03:00Z" w:initials="MOU">
    <w:p w14:paraId="2CA01961" w14:textId="28B19AF9" w:rsidR="005D648F" w:rsidRDefault="005D648F" w:rsidP="005D648F">
      <w:r>
        <w:rPr>
          <w:rStyle w:val="CommentReference"/>
        </w:rPr>
        <w:annotationRef/>
      </w:r>
      <w:r>
        <w:rPr>
          <w:rFonts w:ascii="Arial" w:eastAsia="Arial" w:hAnsi="Arial" w:cs="Arial"/>
          <w:kern w:val="0"/>
          <w:sz w:val="20"/>
          <w:szCs w:val="20"/>
          <w:lang w:val="en" w:eastAsia="en-US"/>
          <w14:ligatures w14:val="none"/>
        </w:rPr>
        <w:t xml:space="preserve">This matches nicely with the preferred temperatures in the Atlantic of around 4-8C, see </w:t>
      </w:r>
      <w:hyperlink r:id="rId1" w:history="1">
        <w:r w:rsidRPr="00136C32">
          <w:rPr>
            <w:rStyle w:val="Hyperlink"/>
            <w:rFonts w:ascii="Arial" w:eastAsia="Arial" w:hAnsi="Arial" w:cs="Arial"/>
            <w:kern w:val="0"/>
            <w:sz w:val="20"/>
            <w:szCs w:val="20"/>
            <w:lang w:val="en" w:eastAsia="en-US"/>
            <w14:ligatures w14:val="none"/>
          </w:rPr>
          <w:t>https://onlinelibrary.wiley.com/doi/10.1111/j.1365-2486.2010.02310.x</w:t>
        </w:r>
      </w:hyperlink>
      <w:r>
        <w:rPr>
          <w:rFonts w:ascii="Arial" w:eastAsia="Arial" w:hAnsi="Arial" w:cs="Arial"/>
          <w:kern w:val="0"/>
          <w:sz w:val="20"/>
          <w:szCs w:val="20"/>
          <w:lang w:val="en" w:eastAsia="en-US"/>
          <w14:ligatures w14:val="none"/>
        </w:rPr>
        <w:t xml:space="preserve"> and refs therein</w:t>
      </w:r>
    </w:p>
  </w:comment>
  <w:comment w:id="100" w:author="Ohlberger, Jan (DFW)" w:date="2025-02-14T16:05:00Z" w:initials="JO">
    <w:p w14:paraId="075D4177" w14:textId="4CBF4ABA" w:rsidR="00A13144" w:rsidRDefault="00A13144" w:rsidP="00803036">
      <w:pPr>
        <w:pStyle w:val="CommentText"/>
        <w:ind w:firstLine="0"/>
      </w:pPr>
      <w:r>
        <w:rPr>
          <w:rStyle w:val="CommentReference"/>
        </w:rPr>
        <w:annotationRef/>
      </w:r>
      <w:r>
        <w:t>Need to mention the temperature that maximized net production again before the statement.</w:t>
      </w:r>
    </w:p>
  </w:comment>
  <w:comment w:id="106" w:author="Max Lindmark" w:date="2025-02-14T15:22:00Z" w:initials="MOU">
    <w:p w14:paraId="40DC05C0" w14:textId="20B2BFF7" w:rsidR="00A13144" w:rsidRDefault="00A13144" w:rsidP="00223812">
      <w:r>
        <w:rPr>
          <w:rStyle w:val="CommentReference"/>
        </w:rPr>
        <w:annotationRef/>
      </w:r>
      <w:r>
        <w:rPr>
          <w:rFonts w:ascii="Arial" w:eastAsia="Arial" w:hAnsi="Arial" w:cs="Arial"/>
          <w:kern w:val="0"/>
          <w:sz w:val="20"/>
          <w:szCs w:val="20"/>
          <w:lang w:val="en" w:eastAsia="en-US"/>
          <w14:ligatures w14:val="none"/>
        </w:rPr>
        <w:t>Check if this should be called birth rate or something else (I think it’s often referred to as reproduction rate)</w:t>
      </w:r>
    </w:p>
  </w:comment>
  <w:comment w:id="107" w:author="Grant Woodard" w:date="2025-03-17T09:16:00Z" w:initials="GW">
    <w:p w14:paraId="38987644" w14:textId="77777777" w:rsidR="003F6767" w:rsidRDefault="003F6767" w:rsidP="003F6767">
      <w:pPr>
        <w:pStyle w:val="CommentText"/>
        <w:ind w:firstLine="0"/>
      </w:pPr>
      <w:r>
        <w:rPr>
          <w:rStyle w:val="CommentReference"/>
        </w:rPr>
        <w:annotationRef/>
      </w:r>
      <w:r>
        <w:t>De Roos used birth rate to describe the population level effect in his PSPM package so I think maybe its best to be consistent with that since that is the package and theoretical mathematical basis for the implementation?</w:t>
      </w:r>
    </w:p>
  </w:comment>
  <w:comment w:id="108" w:author="David.Kimmel" w:date="2025-02-18T13:46:00Z" w:initials="D">
    <w:p w14:paraId="4BC864A9" w14:textId="77777777" w:rsidR="00BB2ED0" w:rsidRDefault="00BB2ED0">
      <w:pPr>
        <w:pStyle w:val="CommentText"/>
      </w:pPr>
      <w:r>
        <w:rPr>
          <w:rStyle w:val="CommentReference"/>
        </w:rPr>
        <w:annotationRef/>
      </w:r>
      <w:r>
        <w:t>See here as well:</w:t>
      </w:r>
    </w:p>
    <w:p w14:paraId="317924B6" w14:textId="77777777" w:rsidR="00BB2ED0" w:rsidRDefault="00BB2ED0">
      <w:pPr>
        <w:pStyle w:val="CommentText"/>
      </w:pPr>
    </w:p>
    <w:p w14:paraId="63D96ED2"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Heneghan RF, Everett JD, Blanchard JL, Sykes P, Richardson AJ (2023) Climate-driven zooplankton shifts cause large-scale declines in food quality for fish. Nature Climate Change</w:t>
      </w:r>
    </w:p>
    <w:p w14:paraId="0EA37060" w14:textId="77777777" w:rsidR="00BB2ED0" w:rsidRDefault="00BB2ED0">
      <w:pPr>
        <w:pStyle w:val="CommentText"/>
      </w:pPr>
    </w:p>
    <w:p w14:paraId="33128708"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Rohr T, Richardson AJ, Lenton A, Chamberlain MA, Shadwick EH (2023) Zooplankton grazing is the largest source of uncertainty for marine carbon cycling in CMIP6 models. Communications Earth &amp; Environment 4</w:t>
      </w:r>
    </w:p>
    <w:p w14:paraId="01071CD2" w14:textId="77777777" w:rsidR="00BB2ED0" w:rsidRDefault="00BB2ED0">
      <w:pPr>
        <w:pStyle w:val="CommentText"/>
      </w:pPr>
    </w:p>
    <w:p w14:paraId="77E4CDE3"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Atkinson A, Rossberg AG, Gaedke U, Sprules G, Heneghan RF, Batziakas S, Grigoratou M, Fileman E, Schmidt K, Frangoulis C (2024) Steeper size spectra with decreasing phytoplankton biomass indicate strong trophic amplification and future fish declines. Nat Commun 15:381</w:t>
      </w:r>
    </w:p>
    <w:p w14:paraId="43EF748A" w14:textId="68D2FB7F" w:rsidR="00BB2ED0" w:rsidRDefault="00BB2ED0">
      <w:pPr>
        <w:pStyle w:val="CommentText"/>
      </w:pPr>
    </w:p>
  </w:comment>
  <w:comment w:id="109" w:author="Grant Woodard" w:date="2025-03-17T10:10:00Z" w:initials="GW">
    <w:p w14:paraId="6FAC249F" w14:textId="77777777" w:rsidR="00C0719C" w:rsidRDefault="001B1BBC" w:rsidP="00C0719C">
      <w:pPr>
        <w:pStyle w:val="CommentText"/>
        <w:ind w:firstLine="0"/>
      </w:pPr>
      <w:r>
        <w:rPr>
          <w:rStyle w:val="CommentReference"/>
        </w:rPr>
        <w:annotationRef/>
      </w:r>
      <w:r w:rsidR="00C0719C">
        <w:t>Heneghen et al. demonstrated increases in filter feeder biomass in polar regions and small declines in filter feeder zooplankton biomass in temperate regions. Omnivorous zooplankton declined in both temperate and polar regions. Calanus are considered filter feeders though correct? Figure 4 demonstrates stable (polar) to modest (temperate biome) declines in the proportion of small pelagic fish diet composed of filter feeding zooplankton. Declines in small pelagic fish biomass associated with these changes (or predicted lack thereof) was modest for both polar and temperatre regions. I will add this information (modest declines in small pelagic fish biomass associated with modest declines in filter feeder zooplankton biomass in temperate regions).</w:t>
      </w:r>
    </w:p>
  </w:comment>
  <w:comment w:id="110" w:author="Grant Woodard" w:date="2025-03-17T10:53:00Z" w:initials="GW">
    <w:p w14:paraId="433B81E8" w14:textId="13E68E9E" w:rsidR="00C0719C" w:rsidRDefault="00C0719C" w:rsidP="00C0719C">
      <w:pPr>
        <w:pStyle w:val="CommentText"/>
        <w:ind w:firstLine="0"/>
      </w:pPr>
      <w:r>
        <w:rPr>
          <w:rStyle w:val="CommentReference"/>
        </w:rPr>
        <w:annotationRef/>
      </w:r>
      <w:r>
        <w:t>Rohr et al. focuses on phytoplankton - zooplankton interactions/trophic levels and doesn’t discuss higher trophic levels.</w:t>
      </w:r>
    </w:p>
  </w:comment>
  <w:comment w:id="111" w:author="Grant Woodard" w:date="2025-03-17T14:31:00Z" w:initials="GW">
    <w:p w14:paraId="74AB491D" w14:textId="77777777" w:rsidR="0054343B" w:rsidRDefault="0054343B" w:rsidP="0054343B">
      <w:pPr>
        <w:pStyle w:val="CommentText"/>
        <w:ind w:firstLine="0"/>
      </w:pPr>
      <w:r>
        <w:rPr>
          <w:rStyle w:val="CommentReference"/>
        </w:rPr>
        <w:annotationRef/>
      </w:r>
      <w:r>
        <w:t>Atkinson et al. links the shifts in higher trophic levels to changes in the phytoplankton biomass. This also appears to support the concluding statement from Ainsworth et al. that it is not the change in zooplankton structure alone, but that combined with other issues (in this case phytoplankton biomass).</w:t>
      </w:r>
    </w:p>
  </w:comment>
  <w:comment w:id="117" w:author="Ohlberger, Jan (DFW)" w:date="2025-04-24T14:25:00Z" w:initials="JO">
    <w:p w14:paraId="7E4520F3" w14:textId="77777777" w:rsidR="003211EA" w:rsidRDefault="003211EA" w:rsidP="003211EA">
      <w:pPr>
        <w:pStyle w:val="CommentText"/>
        <w:ind w:firstLine="0"/>
      </w:pPr>
      <w:r>
        <w:rPr>
          <w:rStyle w:val="CommentReference"/>
        </w:rPr>
        <w:annotationRef/>
      </w:r>
      <w:r>
        <w:t>See comment above: this may be where we should mention that we do not explicitly model predation effects</w:t>
      </w:r>
    </w:p>
  </w:comment>
  <w:comment w:id="118" w:author="David.Kimmel" w:date="2025-02-18T13:52:00Z" w:initials="D">
    <w:p w14:paraId="1712334F" w14:textId="41394514" w:rsidR="006514F1" w:rsidRDefault="006514F1">
      <w:pPr>
        <w:pStyle w:val="CommentText"/>
      </w:pPr>
      <w:r>
        <w:rPr>
          <w:rStyle w:val="CommentReference"/>
        </w:rPr>
        <w:annotationRef/>
      </w:r>
      <w:r>
        <w:t>What effects might be expected? I think you can expand a bit here.</w:t>
      </w:r>
    </w:p>
  </w:comment>
  <w:comment w:id="119" w:author="Ohlberger, Jan (DFW)" w:date="2025-04-24T14:31:00Z" w:initials="JO">
    <w:p w14:paraId="2841E3D6" w14:textId="77777777" w:rsidR="00E41486" w:rsidRDefault="009B0AFD" w:rsidP="00E41486">
      <w:pPr>
        <w:pStyle w:val="CommentText"/>
        <w:ind w:firstLine="0"/>
      </w:pPr>
      <w:r>
        <w:rPr>
          <w:rStyle w:val="CommentReference"/>
        </w:rPr>
        <w:annotationRef/>
      </w:r>
      <w:r w:rsidR="00E41486">
        <w:t>I wonder if we should integrate this above (2</w:t>
      </w:r>
      <w:r w:rsidR="00E41486">
        <w:rPr>
          <w:vertAlign w:val="superscript"/>
        </w:rPr>
        <w:t>nd</w:t>
      </w:r>
      <w:r w:rsidR="00E41486">
        <w:t xml:space="preserve"> discussion paragraph). Feels a bit repetitive as is - same with other information that follows. I suggest to (1) shorten this paragraph to avoid repetition or (2) start the paragraph in a way that designates it as a summary/ conclusions paragraph, e.g. “Taken together,…”  (or even add a sub-heading).</w:t>
      </w:r>
    </w:p>
  </w:comment>
  <w:comment w:id="120" w:author="Max Lindmark" w:date="2025-04-25T15:26:00Z" w:initials="MOU">
    <w:p w14:paraId="5B7FFB28" w14:textId="77777777" w:rsidR="004B39EB" w:rsidRDefault="004B39EB" w:rsidP="004B39EB">
      <w:r>
        <w:rPr>
          <w:rStyle w:val="CommentReference"/>
        </w:rPr>
        <w:annotationRef/>
      </w:r>
      <w:r>
        <w:rPr>
          <w:rFonts w:ascii="Arial" w:eastAsia="Arial" w:hAnsi="Arial" w:cs="Arial"/>
          <w:kern w:val="0"/>
          <w:sz w:val="20"/>
          <w:szCs w:val="20"/>
          <w:lang w:val="en" w:eastAsia="en-US"/>
          <w14:ligatures w14:val="none"/>
        </w:rPr>
        <w:t>I agree here, but Jan don’t you mean the third discussion paragraph (which talks about changes in size-at-maturity)</w:t>
      </w:r>
    </w:p>
  </w:comment>
  <w:comment w:id="122" w:author="Ohlberger, Jan (DFW)" w:date="2025-02-14T16:26:00Z" w:initials="JO">
    <w:p w14:paraId="59C08FD0" w14:textId="3557F858" w:rsidR="00304FDE" w:rsidRDefault="00304FDE" w:rsidP="00304FDE">
      <w:pPr>
        <w:pStyle w:val="CommentText"/>
        <w:ind w:firstLine="0"/>
      </w:pPr>
      <w:r>
        <w:rPr>
          <w:rStyle w:val="CommentReference"/>
        </w:rPr>
        <w:annotationRef/>
      </w:r>
      <w:r>
        <w:t>Move this here to end with general implications below?</w:t>
      </w:r>
    </w:p>
  </w:comment>
  <w:comment w:id="133" w:author="Ohlberger, Jan (DFW)" w:date="2025-04-24T14:42:00Z" w:initials="JO">
    <w:p w14:paraId="161CE61B" w14:textId="77777777" w:rsidR="00697609" w:rsidRDefault="00697609" w:rsidP="00697609">
      <w:pPr>
        <w:pStyle w:val="CommentText"/>
        <w:ind w:firstLine="0"/>
      </w:pPr>
      <w:r>
        <w:rPr>
          <w:rStyle w:val="CommentReference"/>
        </w:rPr>
        <w:annotationRef/>
      </w:r>
      <w:r>
        <w:t>A suggestion to further reduce the number of figures would be to combine figures 1 and 2, as well as figures 7 and 8.</w:t>
      </w:r>
    </w:p>
  </w:comment>
  <w:comment w:id="134" w:author="Max Lindmark" w:date="2025-02-14T12:31:00Z" w:initials="MOU">
    <w:p w14:paraId="2327C0C0" w14:textId="656FAB73" w:rsidR="00A31FC6" w:rsidRDefault="00A31FC6" w:rsidP="00A31FC6">
      <w:r>
        <w:rPr>
          <w:rStyle w:val="CommentReference"/>
        </w:rPr>
        <w:annotationRef/>
      </w:r>
      <w:r>
        <w:rPr>
          <w:rFonts w:ascii="Arial" w:eastAsia="Arial" w:hAnsi="Arial" w:cs="Arial"/>
          <w:kern w:val="0"/>
          <w:sz w:val="20"/>
          <w:szCs w:val="20"/>
          <w:lang w:val="en" w:eastAsia="en-US"/>
          <w14:ligatures w14:val="none"/>
        </w:rPr>
        <w:t>This could probably be combined with Fig. 3 with facet grid.</w:t>
      </w:r>
    </w:p>
  </w:comment>
  <w:comment w:id="139" w:author="Max Lindmark" w:date="2025-04-25T15:15:00Z" w:initials="MOU">
    <w:p w14:paraId="7AF29AB2" w14:textId="77777777" w:rsidR="00DA611C" w:rsidRDefault="00DA611C" w:rsidP="00DA611C">
      <w:r>
        <w:rPr>
          <w:rStyle w:val="CommentReference"/>
        </w:rPr>
        <w:annotationRef/>
      </w:r>
      <w:r>
        <w:rPr>
          <w:rFonts w:ascii="Arial" w:eastAsia="Arial" w:hAnsi="Arial" w:cs="Arial"/>
          <w:kern w:val="0"/>
          <w:sz w:val="20"/>
          <w:szCs w:val="20"/>
          <w:lang w:val="en" w:eastAsia="en-US"/>
          <w14:ligatures w14:val="none"/>
        </w:rPr>
        <w:t>Did you assemble these plots with patchwork? If so, you could consider adding text to plots D and H to indicate that top row is per capita and bottom is population-level.</w:t>
      </w:r>
    </w:p>
    <w:p w14:paraId="48259E6B" w14:textId="77777777" w:rsidR="00DA611C" w:rsidRDefault="00DA611C" w:rsidP="00DA611C"/>
    <w:p w14:paraId="663B3D2B" w14:textId="77777777" w:rsidR="00DA611C" w:rsidRDefault="00DA611C" w:rsidP="00DA611C">
      <w:r>
        <w:rPr>
          <w:rFonts w:ascii="Arial" w:eastAsia="Arial" w:hAnsi="Arial" w:cs="Arial"/>
          <w:kern w:val="0"/>
          <w:sz w:val="20"/>
          <w:szCs w:val="20"/>
          <w:lang w:val="en" w:eastAsia="en-US"/>
          <w14:ligatures w14:val="none"/>
        </w:rPr>
        <w:t>A nice little hack is to do:</w:t>
      </w:r>
    </w:p>
    <w:p w14:paraId="09A693B5" w14:textId="77777777" w:rsidR="00DA611C" w:rsidRDefault="00DA611C" w:rsidP="00DA611C"/>
    <w:p w14:paraId="14248C56" w14:textId="77777777" w:rsidR="00DA611C" w:rsidRDefault="00DA611C" w:rsidP="00DA611C">
      <w:r>
        <w:rPr>
          <w:rFonts w:ascii="Arial" w:eastAsia="Arial" w:hAnsi="Arial" w:cs="Arial"/>
          <w:kern w:val="0"/>
          <w:sz w:val="20"/>
          <w:szCs w:val="20"/>
          <w:lang w:val="en" w:eastAsia="en-US"/>
          <w14:ligatures w14:val="none"/>
        </w:rPr>
        <w:t>plot_D + facet_wrap(~”Per “capita, strip.position = "right")</w:t>
      </w:r>
    </w:p>
  </w:comment>
  <w:comment w:id="141" w:author="Max Lindmark" w:date="2025-02-14T12:38:00Z" w:initials="MOU">
    <w:p w14:paraId="6F90E46B" w14:textId="203D97EE" w:rsidR="00A13144" w:rsidRDefault="00A13144" w:rsidP="008746BB">
      <w:r>
        <w:rPr>
          <w:rStyle w:val="CommentReference"/>
        </w:rPr>
        <w:annotationRef/>
      </w:r>
      <w:r>
        <w:rPr>
          <w:rFonts w:ascii="Arial" w:eastAsia="Arial" w:hAnsi="Arial" w:cs="Arial"/>
          <w:kern w:val="0"/>
          <w:sz w:val="20"/>
          <w:szCs w:val="20"/>
          <w:lang w:val="en" w:eastAsia="en-US"/>
          <w14:ligatures w14:val="none"/>
        </w:rPr>
        <w:t>I assume, but now that I’m thinking about it I’m not sure</w:t>
      </w:r>
    </w:p>
  </w:comment>
  <w:comment w:id="142" w:author="Max Lindmark" w:date="2025-02-14T12:35:00Z" w:initials="MOU">
    <w:p w14:paraId="04EAC6E9" w14:textId="01CFA9E7" w:rsidR="00A13144" w:rsidRDefault="00A13144" w:rsidP="00031F76">
      <w:r>
        <w:rPr>
          <w:rStyle w:val="CommentReference"/>
        </w:rPr>
        <w:annotationRef/>
      </w:r>
      <w:r>
        <w:rPr>
          <w:rFonts w:ascii="Arial" w:eastAsia="Arial" w:hAnsi="Arial" w:cs="Arial"/>
          <w:kern w:val="0"/>
          <w:sz w:val="20"/>
          <w:szCs w:val="20"/>
          <w:lang w:val="en" w:eastAsia="en-US"/>
          <w14:ligatures w14:val="none"/>
        </w:rPr>
        <w:t>Perhaps you could do a 2x1 plot, or change the aspect ratio so that heights/widths are more similar.</w:t>
      </w:r>
    </w:p>
    <w:p w14:paraId="3DDD793D" w14:textId="77777777" w:rsidR="00A13144" w:rsidRDefault="00A13144" w:rsidP="00031F76"/>
    <w:p w14:paraId="7480F385" w14:textId="77777777" w:rsidR="00A13144" w:rsidRDefault="00A13144" w:rsidP="00031F76">
      <w:r>
        <w:rPr>
          <w:rFonts w:ascii="Arial" w:eastAsia="Arial" w:hAnsi="Arial" w:cs="Arial"/>
          <w:kern w:val="0"/>
          <w:sz w:val="20"/>
          <w:szCs w:val="20"/>
          <w:lang w:val="en" w:eastAsia="en-US"/>
          <w14:ligatures w14:val="none"/>
        </w:rPr>
        <w:t>If you want to add A, B, etc in the plots, I usually use library(eggg) and tag_facet:</w:t>
      </w:r>
    </w:p>
    <w:p w14:paraId="120B37C5" w14:textId="77777777" w:rsidR="00A13144" w:rsidRDefault="00A13144" w:rsidP="00031F76"/>
    <w:p w14:paraId="53673D2F" w14:textId="77777777" w:rsidR="00A13144" w:rsidRDefault="00A13144" w:rsidP="00031F76">
      <w:r>
        <w:rPr>
          <w:rFonts w:ascii="Arial" w:eastAsia="Arial" w:hAnsi="Arial" w:cs="Arial"/>
          <w:kern w:val="0"/>
          <w:sz w:val="20"/>
          <w:szCs w:val="20"/>
          <w:lang w:val="en" w:eastAsia="en-US"/>
          <w14:ligatures w14:val="none"/>
        </w:rPr>
        <w:t>p &lt;- ggplot()</w:t>
      </w:r>
    </w:p>
    <w:p w14:paraId="21770444" w14:textId="77777777" w:rsidR="00A13144" w:rsidRDefault="00A13144" w:rsidP="00031F76">
      <w:r>
        <w:rPr>
          <w:rFonts w:ascii="Arial" w:eastAsia="Arial" w:hAnsi="Arial" w:cs="Arial"/>
          <w:kern w:val="0"/>
          <w:sz w:val="20"/>
          <w:szCs w:val="20"/>
          <w:lang w:val="en" w:eastAsia="en-US"/>
          <w14:ligatures w14:val="none"/>
        </w:rPr>
        <w:t>tag_facet(p)</w:t>
      </w:r>
    </w:p>
  </w:comment>
  <w:comment w:id="144" w:author="David.Kimmel" w:date="2025-02-18T14:06:00Z" w:initials="D">
    <w:p w14:paraId="6EBD09FE" w14:textId="09BC9BAB" w:rsidR="00B848B7" w:rsidRDefault="00B848B7">
      <w:pPr>
        <w:pStyle w:val="CommentText"/>
      </w:pPr>
      <w:r>
        <w:rPr>
          <w:rStyle w:val="CommentReference"/>
        </w:rPr>
        <w:annotationRef/>
      </w:r>
      <w:r>
        <w:t xml:space="preserve">This plot is a little confusing, why not just plot predicted biomass on one axis and observed on another and look at the correlation or a regression? Or you could do a time series of the predicted and observed as in Fig 3 and see if the values covary? </w:t>
      </w:r>
    </w:p>
  </w:comment>
  <w:comment w:id="145" w:author="Grant Woodard" w:date="2025-03-26T10:56:00Z" w:initials="GW">
    <w:p w14:paraId="5115EA40" w14:textId="77777777" w:rsidR="006300D5" w:rsidRDefault="006300D5" w:rsidP="006300D5">
      <w:pPr>
        <w:pStyle w:val="CommentText"/>
        <w:ind w:firstLine="0"/>
      </w:pPr>
      <w:r>
        <w:rPr>
          <w:rStyle w:val="CommentReference"/>
        </w:rPr>
        <w:annotationRef/>
      </w:r>
      <w:r>
        <w:t>Well the model isn’t really designed to predict density in specific years as there are a lot of other variables in real life (e.g. nutrients) that aren’t in the model. Rather it is just to show that or model produces reasonable estimates of density. Correlation between observed and predicted is expectedly poor.</w:t>
      </w:r>
    </w:p>
  </w:comment>
  <w:comment w:id="146" w:author="Ohlberger, Jan (DFW)" w:date="2025-04-24T14:47:00Z" w:initials="JO">
    <w:p w14:paraId="6CB0F15E" w14:textId="77777777" w:rsidR="00430C8B" w:rsidRDefault="00430C8B" w:rsidP="00430C8B">
      <w:pPr>
        <w:pStyle w:val="CommentText"/>
        <w:ind w:firstLine="0"/>
      </w:pPr>
      <w:r>
        <w:rPr>
          <w:rStyle w:val="CommentReference"/>
        </w:rPr>
        <w:annotationRef/>
      </w:r>
      <w:r>
        <w:t>How about a boxplot showing the median, quantiles and min/max?</w:t>
      </w:r>
    </w:p>
  </w:comment>
  <w:comment w:id="148" w:author="Max Lindmark" w:date="2025-02-14T12:39:00Z" w:initials="MOU">
    <w:p w14:paraId="0D7FAEDD" w14:textId="1F7D1C73" w:rsidR="00A13144" w:rsidRDefault="00A13144" w:rsidP="008746BB">
      <w:r>
        <w:rPr>
          <w:rStyle w:val="CommentReference"/>
        </w:rPr>
        <w:annotationRef/>
      </w:r>
      <w:r>
        <w:rPr>
          <w:rFonts w:ascii="Arial" w:eastAsia="Arial" w:hAnsi="Arial" w:cs="Arial"/>
          <w:kern w:val="0"/>
          <w:sz w:val="20"/>
          <w:szCs w:val="20"/>
          <w:lang w:val="en" w:eastAsia="en-US"/>
          <w14:ligatures w14:val="none"/>
        </w:rPr>
        <w:t>Is this needed since it seems you have these plots in 5A, E</w:t>
      </w:r>
    </w:p>
  </w:comment>
  <w:comment w:id="149" w:author="Grant Woodard" w:date="2025-03-21T13:21:00Z" w:initials="GW">
    <w:p w14:paraId="6A46B918" w14:textId="77777777" w:rsidR="0037292F" w:rsidRDefault="0037292F" w:rsidP="0037292F">
      <w:pPr>
        <w:pStyle w:val="CommentText"/>
        <w:ind w:firstLine="0"/>
      </w:pPr>
      <w:r>
        <w:rPr>
          <w:rStyle w:val="CommentReference"/>
        </w:rPr>
        <w:annotationRef/>
      </w:r>
      <w:r>
        <w:t xml:space="preserve">Net production and birth rate were not in figure 5. </w:t>
      </w:r>
    </w:p>
  </w:comment>
  <w:comment w:id="150" w:author="Max Lindmark" w:date="2025-04-25T15:11:00Z" w:initials="MOU">
    <w:p w14:paraId="35E4C16C" w14:textId="77777777" w:rsidR="005D648F" w:rsidRDefault="005D648F" w:rsidP="005D648F">
      <w:r>
        <w:rPr>
          <w:rStyle w:val="CommentReference"/>
        </w:rPr>
        <w:annotationRef/>
      </w:r>
      <w:r>
        <w:rPr>
          <w:rFonts w:ascii="Arial" w:eastAsia="Arial" w:hAnsi="Arial" w:cs="Arial"/>
          <w:kern w:val="0"/>
          <w:sz w:val="20"/>
          <w:szCs w:val="20"/>
          <w:lang w:val="en" w:eastAsia="en-US"/>
          <w14:ligatures w14:val="none"/>
        </w:rPr>
        <w:t>Ah, sorry!</w:t>
      </w:r>
    </w:p>
  </w:comment>
  <w:comment w:id="152" w:author="Ohlberger, Jan (DFW)" w:date="2025-04-24T14:39:00Z" w:initials="JO">
    <w:p w14:paraId="1EB347F8" w14:textId="47DD290E" w:rsidR="00E961C2" w:rsidRDefault="00E961C2" w:rsidP="00E961C2">
      <w:pPr>
        <w:pStyle w:val="CommentText"/>
        <w:ind w:firstLine="0"/>
      </w:pPr>
      <w:r>
        <w:rPr>
          <w:rStyle w:val="CommentReference"/>
        </w:rPr>
        <w:annotationRef/>
      </w:r>
      <w:r>
        <w:t>Let’s combine this with Figure 8 (2x2)</w:t>
      </w:r>
    </w:p>
  </w:comment>
  <w:comment w:id="154" w:author="Ohlberger, Jan (DFW)" w:date="2025-04-24T14:37:00Z" w:initials="JO">
    <w:p w14:paraId="1388744D" w14:textId="79193318" w:rsidR="00736D37" w:rsidRDefault="00736D37" w:rsidP="00736D37">
      <w:pPr>
        <w:pStyle w:val="CommentText"/>
        <w:ind w:firstLine="0"/>
      </w:pPr>
      <w:r>
        <w:rPr>
          <w:rStyle w:val="CommentReference"/>
        </w:rPr>
        <w:annotationRef/>
      </w:r>
      <w:r>
        <w:t>Change y-axis in B for better contrast?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2F44D7" w15:done="0"/>
  <w15:commentEx w15:paraId="55B98BCF" w15:done="1"/>
  <w15:commentEx w15:paraId="022FA145" w15:done="1"/>
  <w15:commentEx w15:paraId="69AB9F92" w15:done="0"/>
  <w15:commentEx w15:paraId="0B4173BB" w15:done="0"/>
  <w15:commentEx w15:paraId="6E22BA5B" w15:done="1"/>
  <w15:commentEx w15:paraId="57DEC020" w15:done="0"/>
  <w15:commentEx w15:paraId="69CEAB65" w15:done="1"/>
  <w15:commentEx w15:paraId="389242B8" w15:paraIdParent="69CEAB65" w15:done="1"/>
  <w15:commentEx w15:paraId="33B841B6" w15:done="0"/>
  <w15:commentEx w15:paraId="442BAFE9" w15:done="0"/>
  <w15:commentEx w15:paraId="48D46F11" w15:done="0"/>
  <w15:commentEx w15:paraId="0BD4E98E" w15:done="0"/>
  <w15:commentEx w15:paraId="1EA6DF15" w15:paraIdParent="0BD4E98E" w15:done="0"/>
  <w15:commentEx w15:paraId="62E86E8A" w15:done="0"/>
  <w15:commentEx w15:paraId="3EEE35DD" w15:done="0"/>
  <w15:commentEx w15:paraId="563EAE10" w15:paraIdParent="3EEE35DD" w15:done="0"/>
  <w15:commentEx w15:paraId="0FFF226A" w15:done="0"/>
  <w15:commentEx w15:paraId="60EEFCFB" w15:done="0"/>
  <w15:commentEx w15:paraId="4099D8A1" w15:done="1"/>
  <w15:commentEx w15:paraId="038F06E1" w15:done="1"/>
  <w15:commentEx w15:paraId="2E5F93E0" w15:paraIdParent="038F06E1" w15:done="1"/>
  <w15:commentEx w15:paraId="06A7A230" w15:done="1"/>
  <w15:commentEx w15:paraId="68C53130" w15:paraIdParent="06A7A230" w15:done="1"/>
  <w15:commentEx w15:paraId="5DFF0A97" w15:paraIdParent="06A7A230" w15:done="1"/>
  <w15:commentEx w15:paraId="1EFC2DB5" w15:done="0"/>
  <w15:commentEx w15:paraId="09827A99" w15:done="0"/>
  <w15:commentEx w15:paraId="40801036" w15:done="0"/>
  <w15:commentEx w15:paraId="377B1CFD" w15:done="1"/>
  <w15:commentEx w15:paraId="22717113" w15:done="0"/>
  <w15:commentEx w15:paraId="77FAE952" w15:done="1"/>
  <w15:commentEx w15:paraId="1EAC9C7C" w15:done="0"/>
  <w15:commentEx w15:paraId="68D663A5" w15:done="0"/>
  <w15:commentEx w15:paraId="2F90070B" w15:paraIdParent="68D663A5" w15:done="0"/>
  <w15:commentEx w15:paraId="7365580D" w15:paraIdParent="68D663A5" w15:done="0"/>
  <w15:commentEx w15:paraId="291E29E6" w15:paraIdParent="68D663A5" w15:done="0"/>
  <w15:commentEx w15:paraId="11A3B3C6" w15:done="0"/>
  <w15:commentEx w15:paraId="13379C9E" w15:paraIdParent="11A3B3C6" w15:done="0"/>
  <w15:commentEx w15:paraId="2313B150" w15:paraIdParent="11A3B3C6" w15:done="0"/>
  <w15:commentEx w15:paraId="0C4D127B" w15:done="0"/>
  <w15:commentEx w15:paraId="74F72440" w15:paraIdParent="0C4D127B" w15:done="0"/>
  <w15:commentEx w15:paraId="17AC0AE0" w15:done="0"/>
  <w15:commentEx w15:paraId="416F4DA7" w15:paraIdParent="17AC0AE0" w15:done="0"/>
  <w15:commentEx w15:paraId="09394FCB" w15:paraIdParent="17AC0AE0" w15:done="0"/>
  <w15:commentEx w15:paraId="3AAFAF9F" w15:done="0"/>
  <w15:commentEx w15:paraId="2CA01961" w15:done="0"/>
  <w15:commentEx w15:paraId="075D4177" w15:done="1"/>
  <w15:commentEx w15:paraId="40DC05C0" w15:done="0"/>
  <w15:commentEx w15:paraId="38987644" w15:paraIdParent="40DC05C0" w15:done="0"/>
  <w15:commentEx w15:paraId="43EF748A" w15:done="0"/>
  <w15:commentEx w15:paraId="6FAC249F" w15:paraIdParent="43EF748A" w15:done="0"/>
  <w15:commentEx w15:paraId="433B81E8" w15:paraIdParent="43EF748A" w15:done="0"/>
  <w15:commentEx w15:paraId="74AB491D" w15:paraIdParent="43EF748A" w15:done="0"/>
  <w15:commentEx w15:paraId="7E4520F3" w15:done="0"/>
  <w15:commentEx w15:paraId="1712334F" w15:done="1"/>
  <w15:commentEx w15:paraId="2841E3D6" w15:done="0"/>
  <w15:commentEx w15:paraId="5B7FFB28" w15:paraIdParent="2841E3D6" w15:done="0"/>
  <w15:commentEx w15:paraId="59C08FD0" w15:done="1"/>
  <w15:commentEx w15:paraId="161CE61B" w15:done="0"/>
  <w15:commentEx w15:paraId="2327C0C0" w15:done="1"/>
  <w15:commentEx w15:paraId="14248C56" w15:done="0"/>
  <w15:commentEx w15:paraId="6F90E46B" w15:done="0"/>
  <w15:commentEx w15:paraId="21770444" w15:done="1"/>
  <w15:commentEx w15:paraId="6EBD09FE" w15:done="0"/>
  <w15:commentEx w15:paraId="5115EA40" w15:paraIdParent="6EBD09FE" w15:done="0"/>
  <w15:commentEx w15:paraId="6CB0F15E" w15:paraIdParent="6EBD09FE" w15:done="0"/>
  <w15:commentEx w15:paraId="0D7FAEDD" w15:done="0"/>
  <w15:commentEx w15:paraId="6A46B918" w15:paraIdParent="0D7FAEDD" w15:done="0"/>
  <w15:commentEx w15:paraId="35E4C16C" w15:paraIdParent="0D7FAEDD" w15:done="0"/>
  <w15:commentEx w15:paraId="1EB347F8" w15:done="0"/>
  <w15:commentEx w15:paraId="13887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EF10D1" w16cex:dateUtc="2025-04-24T20:23:00Z"/>
  <w16cex:commentExtensible w16cex:durableId="246B84D5" w16cex:dateUtc="2025-02-14T23:17:00Z"/>
  <w16cex:commentExtensible w16cex:durableId="5A26E8E9" w16cex:dateUtc="2025-02-14T11:47:00Z"/>
  <w16cex:commentExtensible w16cex:durableId="5CF146B7" w16cex:dateUtc="2025-04-24T20:35:00Z"/>
  <w16cex:commentExtensible w16cex:durableId="33D37C18" w16cex:dateUtc="2025-04-25T06:57:00Z"/>
  <w16cex:commentExtensible w16cex:durableId="1540F563" w16cex:dateUtc="2025-02-14T08:58:00Z">
    <w16cex:extLst>
      <w16:ext w16:uri="{CE6994B0-6A32-4C9F-8C6B-6E91EDA988CE}">
        <cr:reactions xmlns:cr="http://schemas.microsoft.com/office/comments/2020/reactions">
          <cr:reaction reactionType="1">
            <cr:reactionInfo dateUtc="2025-02-14T23:23:30Z">
              <cr:user userId="S::Jan.Ohlberger@dfw.wa.gov::f0c2ae38-d520-4683-a021-6cf9518efefc" userProvider="AD" userName="Ohlberger, Jan (DFW)"/>
            </cr:reactionInfo>
          </cr:reaction>
        </cr:reactions>
      </w16:ext>
    </w16cex:extLst>
  </w16cex:commentExtensible>
  <w16cex:commentExtensible w16cex:durableId="38E1B5EB" w16cex:dateUtc="2025-04-24T20:40:00Z"/>
  <w16cex:commentExtensible w16cex:durableId="1F2F0647" w16cex:dateUtc="2025-02-14T09:05:00Z"/>
  <w16cex:commentExtensible w16cex:durableId="797D8139" w16cex:dateUtc="2025-04-25T07:36:00Z"/>
  <w16cex:commentExtensible w16cex:durableId="3BAEAAE4" w16cex:dateUtc="2025-04-25T07:16:00Z"/>
  <w16cex:commentExtensible w16cex:durableId="69E61FD3" w16cex:dateUtc="2025-04-25T07:21:00Z"/>
  <w16cex:commentExtensible w16cex:durableId="578E6B2A" w16cex:dateUtc="2025-02-14T14:44:00Z"/>
  <w16cex:commentExtensible w16cex:durableId="13081954" w16cex:dateUtc="2025-02-14T23:36:00Z"/>
  <w16cex:commentExtensible w16cex:durableId="14888CC4" w16cex:dateUtc="2025-04-24T21:11:00Z"/>
  <w16cex:commentExtensible w16cex:durableId="51A69E5F" w16cex:dateUtc="2025-04-17T15:32:00Z">
    <w16cex:extLst>
      <w16:ext w16:uri="{CE6994B0-6A32-4C9F-8C6B-6E91EDA988CE}">
        <cr:reactions xmlns:cr="http://schemas.microsoft.com/office/comments/2020/reactions">
          <cr:reaction reactionType="1">
            <cr:reactionInfo dateUtc="2025-04-24T20:51:08Z">
              <cr:user userId="S::Jan.Ohlberger@dfw.wa.gov::f0c2ae38-d520-4683-a021-6cf9518efefc" userProvider="AD" userName="Ohlberger, Jan (DFW)"/>
            </cr:reactionInfo>
          </cr:reaction>
        </cr:reactions>
      </w16:ext>
    </w16cex:extLst>
  </w16cex:commentExtensible>
  <w16cex:commentExtensible w16cex:durableId="2C5AD33C" w16cex:dateUtc="2025-04-25T07:37:00Z"/>
  <w16cex:commentExtensible w16cex:durableId="0340A530" w16cex:dateUtc="2025-04-25T07:51:00Z"/>
  <w16cex:commentExtensible w16cex:durableId="3E492A60" w16cex:dateUtc="2025-04-24T21:01:00Z"/>
  <w16cex:commentExtensible w16cex:durableId="50DAC25F" w16cex:dateUtc="2025-02-14T12:05:00Z"/>
  <w16cex:commentExtensible w16cex:durableId="6DF57046" w16cex:dateUtc="2025-02-08T00:45:00Z"/>
  <w16cex:commentExtensible w16cex:durableId="68BBD103" w16cex:dateUtc="2025-02-14T09:13:00Z"/>
  <w16cex:commentExtensible w16cex:durableId="04F2AE4A" w16cex:dateUtc="2025-02-08T00:46:00Z"/>
  <w16cex:commentExtensible w16cex:durableId="3DD0F005" w16cex:dateUtc="2025-02-14T09:11:00Z"/>
  <w16cex:commentExtensible w16cex:durableId="74C2BE8D" w16cex:dateUtc="2025-02-14T23:50:00Z"/>
  <w16cex:commentExtensible w16cex:durableId="7454F690" w16cex:dateUtc="2025-04-25T07:55:00Z"/>
  <w16cex:commentExtensible w16cex:durableId="2DF2615F" w16cex:dateUtc="2025-04-21T18:34:00Z"/>
  <w16cex:commentExtensible w16cex:durableId="71E9C6E9" w16cex:dateUtc="2025-04-24T21:07:00Z"/>
  <w16cex:commentExtensible w16cex:durableId="77604C50" w16cex:dateUtc="2025-04-25T08:00:00Z"/>
  <w16cex:commentExtensible w16cex:durableId="7D115FCA" w16cex:dateUtc="2025-04-24T21:16:00Z"/>
  <w16cex:commentExtensible w16cex:durableId="0B71AE32" w16cex:dateUtc="2025-02-08T01:03:00Z"/>
  <w16cex:commentExtensible w16cex:durableId="60F767F9" w16cex:dateUtc="2025-02-14T14:20:00Z"/>
  <w16cex:commentExtensible w16cex:durableId="1952FEB4" w16cex:dateUtc="2025-03-17T15:42:00Z"/>
  <w16cex:commentExtensible w16cex:durableId="2A41725D" w16cex:dateUtc="2025-04-25T08:07:00Z"/>
  <w16cex:commentExtensible w16cex:durableId="02625376" w16cex:dateUtc="2025-02-14T09:26:00Z"/>
  <w16cex:commentExtensible w16cex:durableId="449FADA7" w16cex:dateUtc="2025-03-15T19:51:00Z"/>
  <w16cex:commentExtensible w16cex:durableId="63D3A0C4" w16cex:dateUtc="2025-04-25T08:07:00Z"/>
  <w16cex:commentExtensible w16cex:durableId="7EDABFB0" w16cex:dateUtc="2025-02-14T14:39:00Z"/>
  <w16cex:commentExtensible w16cex:durableId="5959EFEB" w16cex:dateUtc="2025-03-17T16:10:00Z"/>
  <w16cex:commentExtensible w16cex:durableId="785A4572" w16cex:dateUtc="2025-03-17T16:12:00Z"/>
  <w16cex:commentExtensible w16cex:durableId="30828651" w16cex:dateUtc="2025-04-25T08:46:00Z"/>
  <w16cex:commentExtensible w16cex:durableId="25C7888C" w16cex:dateUtc="2025-04-25T13:03:00Z"/>
  <w16cex:commentExtensible w16cex:durableId="71801244" w16cex:dateUtc="2025-02-15T00:05:00Z"/>
  <w16cex:commentExtensible w16cex:durableId="268406B5" w16cex:dateUtc="2025-02-14T14:22:00Z"/>
  <w16cex:commentExtensible w16cex:durableId="00FEC55A" w16cex:dateUtc="2025-03-17T16:16:00Z"/>
  <w16cex:commentExtensible w16cex:durableId="274955C5" w16cex:dateUtc="2025-03-17T17:10:00Z"/>
  <w16cex:commentExtensible w16cex:durableId="04DDC7CC" w16cex:dateUtc="2025-03-17T17:53:00Z"/>
  <w16cex:commentExtensible w16cex:durableId="181C1B43" w16cex:dateUtc="2025-03-17T21:31:00Z"/>
  <w16cex:commentExtensible w16cex:durableId="02927276" w16cex:dateUtc="2025-04-24T21:25:00Z"/>
  <w16cex:commentExtensible w16cex:durableId="1C6EFB1A" w16cex:dateUtc="2025-04-24T21:31:00Z"/>
  <w16cex:commentExtensible w16cex:durableId="43E581FD" w16cex:dateUtc="2025-04-25T13:26:00Z"/>
  <w16cex:commentExtensible w16cex:durableId="3CA930B5" w16cex:dateUtc="2025-02-15T00:26:00Z"/>
  <w16cex:commentExtensible w16cex:durableId="0C6D62C1" w16cex:dateUtc="2025-04-24T21:42:00Z"/>
  <w16cex:commentExtensible w16cex:durableId="6E3471ED" w16cex:dateUtc="2025-02-14T11:31:00Z">
    <w16cex:extLst>
      <w16:ext w16:uri="{CE6994B0-6A32-4C9F-8C6B-6E91EDA988CE}">
        <cr:reactions xmlns:cr="http://schemas.microsoft.com/office/comments/2020/reactions">
          <cr:reaction reactionType="1">
            <cr:reactionInfo dateUtc="2025-02-15T00:28:44Z">
              <cr:user userId="S::Jan.Ohlberger@dfw.wa.gov::f0c2ae38-d520-4683-a021-6cf9518efefc" userProvider="AD" userName="Ohlberger, Jan (DFW)"/>
            </cr:reactionInfo>
          </cr:reaction>
        </cr:reactions>
      </w16:ext>
    </w16cex:extLst>
  </w16cex:commentExtensible>
  <w16cex:commentExtensible w16cex:durableId="3681D3B6" w16cex:dateUtc="2025-04-25T13:15:00Z"/>
  <w16cex:commentExtensible w16cex:durableId="687FFC89" w16cex:dateUtc="2025-02-14T11:38:00Z"/>
  <w16cex:commentExtensible w16cex:durableId="5EAA461C" w16cex:dateUtc="2025-02-14T11:35:00Z"/>
  <w16cex:commentExtensible w16cex:durableId="63165B6A" w16cex:dateUtc="2025-03-26T17:56:00Z"/>
  <w16cex:commentExtensible w16cex:durableId="75B52D06" w16cex:dateUtc="2025-04-24T21:47:00Z"/>
  <w16cex:commentExtensible w16cex:durableId="2D20F183" w16cex:dateUtc="2025-02-14T11:39:00Z"/>
  <w16cex:commentExtensible w16cex:durableId="0C563FB9" w16cex:dateUtc="2025-03-21T20:21:00Z"/>
  <w16cex:commentExtensible w16cex:durableId="62F2FFEC" w16cex:dateUtc="2025-04-25T13:11:00Z"/>
  <w16cex:commentExtensible w16cex:durableId="0BE44737" w16cex:dateUtc="2025-04-24T21:39:00Z"/>
  <w16cex:commentExtensible w16cex:durableId="132105E1" w16cex:dateUtc="2025-04-24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2F44D7" w16cid:durableId="4EEF10D1"/>
  <w16cid:commentId w16cid:paraId="55B98BCF" w16cid:durableId="246B84D5"/>
  <w16cid:commentId w16cid:paraId="022FA145" w16cid:durableId="5A26E8E9"/>
  <w16cid:commentId w16cid:paraId="69AB9F92" w16cid:durableId="5CF146B7"/>
  <w16cid:commentId w16cid:paraId="0B4173BB" w16cid:durableId="33D37C18"/>
  <w16cid:commentId w16cid:paraId="6E22BA5B" w16cid:durableId="1540F563"/>
  <w16cid:commentId w16cid:paraId="57DEC020" w16cid:durableId="38E1B5EB"/>
  <w16cid:commentId w16cid:paraId="69CEAB65" w16cid:durableId="1F2F0647"/>
  <w16cid:commentId w16cid:paraId="389242B8" w16cid:durableId="1D382760"/>
  <w16cid:commentId w16cid:paraId="33B841B6" w16cid:durableId="797D8139"/>
  <w16cid:commentId w16cid:paraId="442BAFE9" w16cid:durableId="3BAEAAE4"/>
  <w16cid:commentId w16cid:paraId="48D46F11" w16cid:durableId="69E61FD3"/>
  <w16cid:commentId w16cid:paraId="0BD4E98E" w16cid:durableId="578E6B2A"/>
  <w16cid:commentId w16cid:paraId="1EA6DF15" w16cid:durableId="13081954"/>
  <w16cid:commentId w16cid:paraId="62E86E8A" w16cid:durableId="14888CC4"/>
  <w16cid:commentId w16cid:paraId="3EEE35DD" w16cid:durableId="51A69E5F"/>
  <w16cid:commentId w16cid:paraId="563EAE10" w16cid:durableId="2C5AD33C"/>
  <w16cid:commentId w16cid:paraId="0FFF226A" w16cid:durableId="0340A530"/>
  <w16cid:commentId w16cid:paraId="60EEFCFB" w16cid:durableId="3E492A60"/>
  <w16cid:commentId w16cid:paraId="4099D8A1" w16cid:durableId="50DAC25F"/>
  <w16cid:commentId w16cid:paraId="038F06E1" w16cid:durableId="6DF57046"/>
  <w16cid:commentId w16cid:paraId="2E5F93E0" w16cid:durableId="68BBD103"/>
  <w16cid:commentId w16cid:paraId="06A7A230" w16cid:durableId="04F2AE4A"/>
  <w16cid:commentId w16cid:paraId="68C53130" w16cid:durableId="3DD0F005"/>
  <w16cid:commentId w16cid:paraId="5DFF0A97" w16cid:durableId="74C2BE8D"/>
  <w16cid:commentId w16cid:paraId="1EFC2DB5" w16cid:durableId="7454F690"/>
  <w16cid:commentId w16cid:paraId="09827A99" w16cid:durableId="2DF2615F"/>
  <w16cid:commentId w16cid:paraId="40801036" w16cid:durableId="71E9C6E9"/>
  <w16cid:commentId w16cid:paraId="377B1CFD" w16cid:durableId="2B5F07CC"/>
  <w16cid:commentId w16cid:paraId="22717113" w16cid:durableId="77604C50"/>
  <w16cid:commentId w16cid:paraId="77FAE952" w16cid:durableId="2B5F0851"/>
  <w16cid:commentId w16cid:paraId="1EAC9C7C" w16cid:durableId="7D115FCA"/>
  <w16cid:commentId w16cid:paraId="68D663A5" w16cid:durableId="0B71AE32"/>
  <w16cid:commentId w16cid:paraId="2F90070B" w16cid:durableId="60F767F9"/>
  <w16cid:commentId w16cid:paraId="7365580D" w16cid:durableId="1952FEB4"/>
  <w16cid:commentId w16cid:paraId="291E29E6" w16cid:durableId="2A41725D"/>
  <w16cid:commentId w16cid:paraId="11A3B3C6" w16cid:durableId="02625376"/>
  <w16cid:commentId w16cid:paraId="13379C9E" w16cid:durableId="449FADA7"/>
  <w16cid:commentId w16cid:paraId="2313B150" w16cid:durableId="63D3A0C4"/>
  <w16cid:commentId w16cid:paraId="0C4D127B" w16cid:durableId="7EDABFB0"/>
  <w16cid:commentId w16cid:paraId="74F72440" w16cid:durableId="2B5F0AB2"/>
  <w16cid:commentId w16cid:paraId="17AC0AE0" w16cid:durableId="2B5F0CF3"/>
  <w16cid:commentId w16cid:paraId="416F4DA7" w16cid:durableId="5959EFEB"/>
  <w16cid:commentId w16cid:paraId="09394FCB" w16cid:durableId="785A4572"/>
  <w16cid:commentId w16cid:paraId="3AAFAF9F" w16cid:durableId="30828651"/>
  <w16cid:commentId w16cid:paraId="2CA01961" w16cid:durableId="25C7888C"/>
  <w16cid:commentId w16cid:paraId="075D4177" w16cid:durableId="71801244"/>
  <w16cid:commentId w16cid:paraId="40DC05C0" w16cid:durableId="268406B5"/>
  <w16cid:commentId w16cid:paraId="38987644" w16cid:durableId="00FEC55A"/>
  <w16cid:commentId w16cid:paraId="43EF748A" w16cid:durableId="2B5F0DC2"/>
  <w16cid:commentId w16cid:paraId="6FAC249F" w16cid:durableId="274955C5"/>
  <w16cid:commentId w16cid:paraId="433B81E8" w16cid:durableId="04DDC7CC"/>
  <w16cid:commentId w16cid:paraId="74AB491D" w16cid:durableId="181C1B43"/>
  <w16cid:commentId w16cid:paraId="7E4520F3" w16cid:durableId="02927276"/>
  <w16cid:commentId w16cid:paraId="1712334F" w16cid:durableId="2B5F0F1A"/>
  <w16cid:commentId w16cid:paraId="2841E3D6" w16cid:durableId="1C6EFB1A"/>
  <w16cid:commentId w16cid:paraId="5B7FFB28" w16cid:durableId="43E581FD"/>
  <w16cid:commentId w16cid:paraId="59C08FD0" w16cid:durableId="3CA930B5"/>
  <w16cid:commentId w16cid:paraId="161CE61B" w16cid:durableId="0C6D62C1"/>
  <w16cid:commentId w16cid:paraId="2327C0C0" w16cid:durableId="6E3471ED"/>
  <w16cid:commentId w16cid:paraId="14248C56" w16cid:durableId="3681D3B6"/>
  <w16cid:commentId w16cid:paraId="6F90E46B" w16cid:durableId="687FFC89"/>
  <w16cid:commentId w16cid:paraId="21770444" w16cid:durableId="5EAA461C"/>
  <w16cid:commentId w16cid:paraId="6EBD09FE" w16cid:durableId="2B5F124D"/>
  <w16cid:commentId w16cid:paraId="5115EA40" w16cid:durableId="63165B6A"/>
  <w16cid:commentId w16cid:paraId="6CB0F15E" w16cid:durableId="75B52D06"/>
  <w16cid:commentId w16cid:paraId="0D7FAEDD" w16cid:durableId="2D20F183"/>
  <w16cid:commentId w16cid:paraId="6A46B918" w16cid:durableId="0C563FB9"/>
  <w16cid:commentId w16cid:paraId="35E4C16C" w16cid:durableId="62F2FFEC"/>
  <w16cid:commentId w16cid:paraId="1EB347F8" w16cid:durableId="0BE44737"/>
  <w16cid:commentId w16cid:paraId="1388744D" w16cid:durableId="132105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1346F" w14:textId="77777777" w:rsidR="00C01CB3" w:rsidRDefault="00C01CB3" w:rsidP="00602C73">
      <w:r>
        <w:separator/>
      </w:r>
    </w:p>
    <w:p w14:paraId="4AF550E1" w14:textId="77777777" w:rsidR="00C01CB3" w:rsidRDefault="00C01CB3" w:rsidP="00602C73"/>
    <w:p w14:paraId="402C9750" w14:textId="77777777" w:rsidR="00C01CB3" w:rsidRDefault="00C01CB3" w:rsidP="00602C73"/>
    <w:p w14:paraId="09B5AE29" w14:textId="77777777" w:rsidR="00C01CB3" w:rsidRDefault="00C01CB3" w:rsidP="00602C73"/>
    <w:p w14:paraId="19E7030F" w14:textId="77777777" w:rsidR="00C01CB3" w:rsidRDefault="00C01CB3" w:rsidP="008C5AE3"/>
  </w:endnote>
  <w:endnote w:type="continuationSeparator" w:id="0">
    <w:p w14:paraId="4A3382F9" w14:textId="77777777" w:rsidR="00C01CB3" w:rsidRDefault="00C01CB3" w:rsidP="00602C73">
      <w:r>
        <w:continuationSeparator/>
      </w:r>
    </w:p>
    <w:p w14:paraId="35346CD7" w14:textId="77777777" w:rsidR="00C01CB3" w:rsidRDefault="00C01CB3" w:rsidP="00602C73"/>
    <w:p w14:paraId="37403A8A" w14:textId="77777777" w:rsidR="00C01CB3" w:rsidRDefault="00C01CB3" w:rsidP="00602C73"/>
    <w:p w14:paraId="36129015" w14:textId="77777777" w:rsidR="00C01CB3" w:rsidRDefault="00C01CB3" w:rsidP="00602C73"/>
    <w:p w14:paraId="012E4834" w14:textId="77777777" w:rsidR="00C01CB3" w:rsidRDefault="00C01CB3" w:rsidP="008C5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4"/>
        <w:szCs w:val="24"/>
      </w:rPr>
      <w:id w:val="1389377869"/>
      <w:docPartObj>
        <w:docPartGallery w:val="Page Numbers (Bottom of Page)"/>
        <w:docPartUnique/>
      </w:docPartObj>
    </w:sdtPr>
    <w:sdtEndPr>
      <w:rPr>
        <w:rStyle w:val="PageNumber"/>
        <w:sz w:val="28"/>
        <w:szCs w:val="28"/>
      </w:rPr>
    </w:sdtEndPr>
    <w:sdtContent>
      <w:p w14:paraId="07FBDFB3" w14:textId="4FFE6CC9" w:rsidR="00A13144" w:rsidRPr="00981975" w:rsidRDefault="00A13144" w:rsidP="00A13144">
        <w:pPr>
          <w:pStyle w:val="Footer"/>
          <w:framePr w:wrap="none" w:vAnchor="text" w:hAnchor="margin" w:xAlign="center" w:y="1"/>
          <w:rPr>
            <w:rStyle w:val="PageNumber"/>
            <w:rFonts w:ascii="Times New Roman" w:hAnsi="Times New Roman" w:cs="Times New Roman"/>
            <w:sz w:val="24"/>
            <w:szCs w:val="24"/>
          </w:rPr>
        </w:pPr>
        <w:r w:rsidRPr="00981975">
          <w:rPr>
            <w:rStyle w:val="PageNumber"/>
            <w:rFonts w:ascii="Times New Roman" w:hAnsi="Times New Roman" w:cs="Times New Roman"/>
            <w:sz w:val="24"/>
            <w:szCs w:val="24"/>
          </w:rPr>
          <w:fldChar w:fldCharType="begin"/>
        </w:r>
        <w:r w:rsidRPr="00981975">
          <w:rPr>
            <w:rStyle w:val="PageNumber"/>
            <w:rFonts w:ascii="Times New Roman" w:hAnsi="Times New Roman" w:cs="Times New Roman"/>
            <w:sz w:val="24"/>
            <w:szCs w:val="24"/>
          </w:rPr>
          <w:instrText xml:space="preserve"> PAGE </w:instrText>
        </w:r>
        <w:r w:rsidRPr="00981975">
          <w:rPr>
            <w:rStyle w:val="PageNumber"/>
            <w:rFonts w:ascii="Times New Roman" w:hAnsi="Times New Roman" w:cs="Times New Roman"/>
            <w:sz w:val="24"/>
            <w:szCs w:val="24"/>
          </w:rPr>
          <w:fldChar w:fldCharType="separate"/>
        </w:r>
        <w:r w:rsidRPr="00981975">
          <w:rPr>
            <w:rStyle w:val="PageNumber"/>
            <w:rFonts w:ascii="Times New Roman" w:hAnsi="Times New Roman" w:cs="Times New Roman"/>
            <w:noProof/>
            <w:sz w:val="24"/>
            <w:szCs w:val="24"/>
          </w:rPr>
          <w:t>1</w:t>
        </w:r>
        <w:r w:rsidRPr="00981975">
          <w:rPr>
            <w:rStyle w:val="PageNumber"/>
            <w:rFonts w:ascii="Times New Roman" w:hAnsi="Times New Roman" w:cs="Times New Roman"/>
            <w:sz w:val="24"/>
            <w:szCs w:val="24"/>
          </w:rPr>
          <w:fldChar w:fldCharType="end"/>
        </w:r>
      </w:p>
    </w:sdtContent>
  </w:sdt>
  <w:p w14:paraId="0D6A3F2A" w14:textId="743F4CEC" w:rsidR="00A13144" w:rsidRDefault="00A13144">
    <w:pPr>
      <w:pStyle w:val="Footer"/>
    </w:pPr>
  </w:p>
  <w:p w14:paraId="79BABB95" w14:textId="77777777" w:rsidR="00A13144" w:rsidRDefault="00A13144" w:rsidP="00602C73"/>
  <w:p w14:paraId="6BB02D17" w14:textId="77777777" w:rsidR="00A13144" w:rsidRDefault="00A13144" w:rsidP="00602C73"/>
  <w:p w14:paraId="2D091170" w14:textId="77777777" w:rsidR="00A13144" w:rsidRDefault="00A13144" w:rsidP="008C5A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3BAFF" w14:textId="77777777" w:rsidR="00C01CB3" w:rsidRDefault="00C01CB3" w:rsidP="00602C73">
      <w:r>
        <w:separator/>
      </w:r>
    </w:p>
    <w:p w14:paraId="07C99BD0" w14:textId="77777777" w:rsidR="00C01CB3" w:rsidRDefault="00C01CB3" w:rsidP="00602C73"/>
    <w:p w14:paraId="5C6B1F80" w14:textId="77777777" w:rsidR="00C01CB3" w:rsidRDefault="00C01CB3" w:rsidP="00602C73"/>
    <w:p w14:paraId="14A46066" w14:textId="77777777" w:rsidR="00C01CB3" w:rsidRDefault="00C01CB3" w:rsidP="00602C73"/>
    <w:p w14:paraId="0112D5F1" w14:textId="77777777" w:rsidR="00C01CB3" w:rsidRDefault="00C01CB3" w:rsidP="008C5AE3"/>
  </w:footnote>
  <w:footnote w:type="continuationSeparator" w:id="0">
    <w:p w14:paraId="63B7B547" w14:textId="77777777" w:rsidR="00C01CB3" w:rsidRDefault="00C01CB3" w:rsidP="00602C73">
      <w:r>
        <w:continuationSeparator/>
      </w:r>
    </w:p>
    <w:p w14:paraId="19B243E1" w14:textId="77777777" w:rsidR="00C01CB3" w:rsidRDefault="00C01CB3" w:rsidP="00602C73"/>
    <w:p w14:paraId="66E2D578" w14:textId="77777777" w:rsidR="00C01CB3" w:rsidRDefault="00C01CB3" w:rsidP="00602C73"/>
    <w:p w14:paraId="2724486B" w14:textId="77777777" w:rsidR="00C01CB3" w:rsidRDefault="00C01CB3" w:rsidP="00602C73"/>
    <w:p w14:paraId="35FAF2F5" w14:textId="77777777" w:rsidR="00C01CB3" w:rsidRDefault="00C01CB3" w:rsidP="008C5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D9F4" w14:textId="77777777" w:rsidR="00A13144" w:rsidRDefault="00A13144" w:rsidP="00602C73">
    <w:pPr>
      <w:pStyle w:val="Header"/>
    </w:pPr>
  </w:p>
  <w:p w14:paraId="199E4ED4" w14:textId="77777777" w:rsidR="00A13144" w:rsidRDefault="00A13144" w:rsidP="00602C73"/>
  <w:p w14:paraId="1293C479" w14:textId="77777777" w:rsidR="00A13144" w:rsidRDefault="00A13144" w:rsidP="008C5A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F2689"/>
    <w:multiLevelType w:val="hybridMultilevel"/>
    <w:tmpl w:val="7CF2C07E"/>
    <w:lvl w:ilvl="0" w:tplc="B094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5105"/>
    <w:multiLevelType w:val="hybridMultilevel"/>
    <w:tmpl w:val="21146AA8"/>
    <w:lvl w:ilvl="0" w:tplc="68B08B4A">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A11DF"/>
    <w:multiLevelType w:val="multilevel"/>
    <w:tmpl w:val="A86E0E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24FE8"/>
    <w:multiLevelType w:val="hybridMultilevel"/>
    <w:tmpl w:val="776CCF82"/>
    <w:lvl w:ilvl="0" w:tplc="D3ECC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64D3"/>
    <w:multiLevelType w:val="multilevel"/>
    <w:tmpl w:val="A1B6312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233DC"/>
    <w:multiLevelType w:val="multilevel"/>
    <w:tmpl w:val="751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50397"/>
    <w:multiLevelType w:val="multilevel"/>
    <w:tmpl w:val="F2A067B2"/>
    <w:lvl w:ilvl="0">
      <w:start w:val="6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830360">
    <w:abstractNumId w:val="3"/>
  </w:num>
  <w:num w:numId="2" w16cid:durableId="2021616182">
    <w:abstractNumId w:val="6"/>
  </w:num>
  <w:num w:numId="3" w16cid:durableId="1279947287">
    <w:abstractNumId w:val="4"/>
  </w:num>
  <w:num w:numId="4" w16cid:durableId="137966851">
    <w:abstractNumId w:val="2"/>
  </w:num>
  <w:num w:numId="5" w16cid:durableId="1969044800">
    <w:abstractNumId w:val="1"/>
  </w:num>
  <w:num w:numId="6" w16cid:durableId="1422725865">
    <w:abstractNumId w:val="0"/>
  </w:num>
  <w:num w:numId="7" w16cid:durableId="16810047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hlberger, Jan (DFW)">
    <w15:presenceInfo w15:providerId="AD" w15:userId="S::Jan.Ohlberger@dfw.wa.gov::f0c2ae38-d520-4683-a021-6cf9518efefc"/>
  </w15:person>
  <w15:person w15:author="Max Lindmark">
    <w15:presenceInfo w15:providerId="AD" w15:userId="S::max.lindmark@slu.se::74a91d58-1def-4e6c-a200-e80e4af38c20"/>
  </w15:person>
  <w15:person w15:author="David.Kimmel">
    <w15:presenceInfo w15:providerId="None" w15:userId="David.Kimmel"/>
  </w15:person>
  <w15:person w15:author="Grant Woodard">
    <w15:presenceInfo w15:providerId="AD" w15:userId="S::gwoodard@fourpeaksenv.com::92b0dea8-75a1-4ae1-bf83-a83e309a4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F"/>
    <w:rsid w:val="000041C5"/>
    <w:rsid w:val="00004A02"/>
    <w:rsid w:val="000061EB"/>
    <w:rsid w:val="00006BD0"/>
    <w:rsid w:val="000074B9"/>
    <w:rsid w:val="00007845"/>
    <w:rsid w:val="000105A4"/>
    <w:rsid w:val="000108B1"/>
    <w:rsid w:val="000112D7"/>
    <w:rsid w:val="00012E8E"/>
    <w:rsid w:val="00014775"/>
    <w:rsid w:val="0002108D"/>
    <w:rsid w:val="00023D9B"/>
    <w:rsid w:val="0002762A"/>
    <w:rsid w:val="0003190A"/>
    <w:rsid w:val="00031F76"/>
    <w:rsid w:val="00034BBD"/>
    <w:rsid w:val="00035F4B"/>
    <w:rsid w:val="000377B5"/>
    <w:rsid w:val="000378E2"/>
    <w:rsid w:val="00041375"/>
    <w:rsid w:val="00042988"/>
    <w:rsid w:val="000435A5"/>
    <w:rsid w:val="0004387D"/>
    <w:rsid w:val="00044736"/>
    <w:rsid w:val="000457EB"/>
    <w:rsid w:val="00053D70"/>
    <w:rsid w:val="00055081"/>
    <w:rsid w:val="00062FB5"/>
    <w:rsid w:val="000638F3"/>
    <w:rsid w:val="00066C46"/>
    <w:rsid w:val="00067994"/>
    <w:rsid w:val="000715CF"/>
    <w:rsid w:val="0007255C"/>
    <w:rsid w:val="00080DB8"/>
    <w:rsid w:val="0008319C"/>
    <w:rsid w:val="00083A9B"/>
    <w:rsid w:val="00084F45"/>
    <w:rsid w:val="00090C0F"/>
    <w:rsid w:val="00094C21"/>
    <w:rsid w:val="000A0D7A"/>
    <w:rsid w:val="000A1CB8"/>
    <w:rsid w:val="000A2242"/>
    <w:rsid w:val="000C286D"/>
    <w:rsid w:val="000C5993"/>
    <w:rsid w:val="000C77F8"/>
    <w:rsid w:val="000D24FD"/>
    <w:rsid w:val="000D780F"/>
    <w:rsid w:val="000E0E87"/>
    <w:rsid w:val="000E128F"/>
    <w:rsid w:val="000E17B2"/>
    <w:rsid w:val="000E1B9F"/>
    <w:rsid w:val="000E4698"/>
    <w:rsid w:val="000E4CC2"/>
    <w:rsid w:val="000E6495"/>
    <w:rsid w:val="000E6877"/>
    <w:rsid w:val="000F2B6D"/>
    <w:rsid w:val="000F331B"/>
    <w:rsid w:val="000F6543"/>
    <w:rsid w:val="000F7317"/>
    <w:rsid w:val="00101660"/>
    <w:rsid w:val="001039A4"/>
    <w:rsid w:val="001071E4"/>
    <w:rsid w:val="00115714"/>
    <w:rsid w:val="001214B9"/>
    <w:rsid w:val="00121776"/>
    <w:rsid w:val="001253EE"/>
    <w:rsid w:val="00131E17"/>
    <w:rsid w:val="00142436"/>
    <w:rsid w:val="00143019"/>
    <w:rsid w:val="00144078"/>
    <w:rsid w:val="00144BC0"/>
    <w:rsid w:val="00145778"/>
    <w:rsid w:val="0015015D"/>
    <w:rsid w:val="00152BE5"/>
    <w:rsid w:val="00157D25"/>
    <w:rsid w:val="001602D3"/>
    <w:rsid w:val="00161663"/>
    <w:rsid w:val="00164A0C"/>
    <w:rsid w:val="00165452"/>
    <w:rsid w:val="00165FE2"/>
    <w:rsid w:val="00166465"/>
    <w:rsid w:val="001679D0"/>
    <w:rsid w:val="0018014C"/>
    <w:rsid w:val="001942A9"/>
    <w:rsid w:val="00195D7C"/>
    <w:rsid w:val="00196A3D"/>
    <w:rsid w:val="001A0368"/>
    <w:rsid w:val="001A1BB7"/>
    <w:rsid w:val="001A4EEA"/>
    <w:rsid w:val="001A73FA"/>
    <w:rsid w:val="001A76F7"/>
    <w:rsid w:val="001B0566"/>
    <w:rsid w:val="001B1540"/>
    <w:rsid w:val="001B1933"/>
    <w:rsid w:val="001B1BBC"/>
    <w:rsid w:val="001B2378"/>
    <w:rsid w:val="001B296F"/>
    <w:rsid w:val="001C05D1"/>
    <w:rsid w:val="001C1B4A"/>
    <w:rsid w:val="001C5B4D"/>
    <w:rsid w:val="001C6243"/>
    <w:rsid w:val="001C6265"/>
    <w:rsid w:val="001D2327"/>
    <w:rsid w:val="001E0860"/>
    <w:rsid w:val="001E3CD9"/>
    <w:rsid w:val="001F2003"/>
    <w:rsid w:val="001F2075"/>
    <w:rsid w:val="001F20DC"/>
    <w:rsid w:val="001F7B2E"/>
    <w:rsid w:val="002027CB"/>
    <w:rsid w:val="0020680F"/>
    <w:rsid w:val="00220748"/>
    <w:rsid w:val="00222599"/>
    <w:rsid w:val="00223812"/>
    <w:rsid w:val="002254AA"/>
    <w:rsid w:val="002274CA"/>
    <w:rsid w:val="002317FA"/>
    <w:rsid w:val="00231DC1"/>
    <w:rsid w:val="002327F6"/>
    <w:rsid w:val="00236F6E"/>
    <w:rsid w:val="002370E9"/>
    <w:rsid w:val="002448DB"/>
    <w:rsid w:val="002513CC"/>
    <w:rsid w:val="00255598"/>
    <w:rsid w:val="0025675E"/>
    <w:rsid w:val="0026158D"/>
    <w:rsid w:val="00263463"/>
    <w:rsid w:val="00264513"/>
    <w:rsid w:val="0026476A"/>
    <w:rsid w:val="00264B52"/>
    <w:rsid w:val="00265784"/>
    <w:rsid w:val="00270553"/>
    <w:rsid w:val="002772C0"/>
    <w:rsid w:val="00283EAC"/>
    <w:rsid w:val="002850BD"/>
    <w:rsid w:val="0028553D"/>
    <w:rsid w:val="00286D6D"/>
    <w:rsid w:val="00286D7C"/>
    <w:rsid w:val="002906BF"/>
    <w:rsid w:val="00290792"/>
    <w:rsid w:val="002944B7"/>
    <w:rsid w:val="002955E1"/>
    <w:rsid w:val="00296B26"/>
    <w:rsid w:val="00296C70"/>
    <w:rsid w:val="002A0FCB"/>
    <w:rsid w:val="002A2ABD"/>
    <w:rsid w:val="002A7F62"/>
    <w:rsid w:val="002B1DBE"/>
    <w:rsid w:val="002B421E"/>
    <w:rsid w:val="002B737E"/>
    <w:rsid w:val="002C2513"/>
    <w:rsid w:val="002C49F3"/>
    <w:rsid w:val="002D1917"/>
    <w:rsid w:val="002D3672"/>
    <w:rsid w:val="002D55E7"/>
    <w:rsid w:val="002D65C0"/>
    <w:rsid w:val="002D71EE"/>
    <w:rsid w:val="002E334F"/>
    <w:rsid w:val="002E3B10"/>
    <w:rsid w:val="002E7533"/>
    <w:rsid w:val="002E7B2C"/>
    <w:rsid w:val="00301994"/>
    <w:rsid w:val="00301E22"/>
    <w:rsid w:val="00303AC0"/>
    <w:rsid w:val="00304FDE"/>
    <w:rsid w:val="003111E7"/>
    <w:rsid w:val="00316E2D"/>
    <w:rsid w:val="00317CC2"/>
    <w:rsid w:val="00320130"/>
    <w:rsid w:val="003211EA"/>
    <w:rsid w:val="00321EA3"/>
    <w:rsid w:val="00325051"/>
    <w:rsid w:val="003278E3"/>
    <w:rsid w:val="00330795"/>
    <w:rsid w:val="00331431"/>
    <w:rsid w:val="00332BFE"/>
    <w:rsid w:val="0033388A"/>
    <w:rsid w:val="00333C51"/>
    <w:rsid w:val="00336A29"/>
    <w:rsid w:val="00337413"/>
    <w:rsid w:val="003413AD"/>
    <w:rsid w:val="00346C13"/>
    <w:rsid w:val="00351DA6"/>
    <w:rsid w:val="00361651"/>
    <w:rsid w:val="003659C0"/>
    <w:rsid w:val="00367A85"/>
    <w:rsid w:val="00371AA0"/>
    <w:rsid w:val="0037292F"/>
    <w:rsid w:val="003753DC"/>
    <w:rsid w:val="00376609"/>
    <w:rsid w:val="00376687"/>
    <w:rsid w:val="00377C6E"/>
    <w:rsid w:val="003805F8"/>
    <w:rsid w:val="00381501"/>
    <w:rsid w:val="00381799"/>
    <w:rsid w:val="00385CFA"/>
    <w:rsid w:val="00387037"/>
    <w:rsid w:val="003914A9"/>
    <w:rsid w:val="0039202C"/>
    <w:rsid w:val="00393476"/>
    <w:rsid w:val="0039404B"/>
    <w:rsid w:val="0039481E"/>
    <w:rsid w:val="00397C83"/>
    <w:rsid w:val="003A1068"/>
    <w:rsid w:val="003A1ACD"/>
    <w:rsid w:val="003A2CAD"/>
    <w:rsid w:val="003A46C0"/>
    <w:rsid w:val="003B17B2"/>
    <w:rsid w:val="003B5AB0"/>
    <w:rsid w:val="003C62A2"/>
    <w:rsid w:val="003C62E6"/>
    <w:rsid w:val="003C7B3F"/>
    <w:rsid w:val="003D0D02"/>
    <w:rsid w:val="003D798B"/>
    <w:rsid w:val="003E476B"/>
    <w:rsid w:val="003F4506"/>
    <w:rsid w:val="003F6767"/>
    <w:rsid w:val="003F71FA"/>
    <w:rsid w:val="004026A1"/>
    <w:rsid w:val="00403302"/>
    <w:rsid w:val="00407D47"/>
    <w:rsid w:val="0041295A"/>
    <w:rsid w:val="00415E36"/>
    <w:rsid w:val="004201EB"/>
    <w:rsid w:val="0042077A"/>
    <w:rsid w:val="00423D84"/>
    <w:rsid w:val="00424AB3"/>
    <w:rsid w:val="00427A7C"/>
    <w:rsid w:val="0043046F"/>
    <w:rsid w:val="00430C8B"/>
    <w:rsid w:val="004341B5"/>
    <w:rsid w:val="00437496"/>
    <w:rsid w:val="0044095D"/>
    <w:rsid w:val="00443E5D"/>
    <w:rsid w:val="004446B3"/>
    <w:rsid w:val="00446C84"/>
    <w:rsid w:val="004529E5"/>
    <w:rsid w:val="00454D8F"/>
    <w:rsid w:val="00455E29"/>
    <w:rsid w:val="00456D19"/>
    <w:rsid w:val="00457F7A"/>
    <w:rsid w:val="00457F99"/>
    <w:rsid w:val="0046069E"/>
    <w:rsid w:val="00460B01"/>
    <w:rsid w:val="004610F5"/>
    <w:rsid w:val="00462AC8"/>
    <w:rsid w:val="00464A6C"/>
    <w:rsid w:val="00466657"/>
    <w:rsid w:val="0046772A"/>
    <w:rsid w:val="00467816"/>
    <w:rsid w:val="004709B5"/>
    <w:rsid w:val="00472C93"/>
    <w:rsid w:val="00474F7E"/>
    <w:rsid w:val="00476506"/>
    <w:rsid w:val="00477ED7"/>
    <w:rsid w:val="00494E00"/>
    <w:rsid w:val="004A10F9"/>
    <w:rsid w:val="004A40AB"/>
    <w:rsid w:val="004A5ACF"/>
    <w:rsid w:val="004B3847"/>
    <w:rsid w:val="004B39EB"/>
    <w:rsid w:val="004B4510"/>
    <w:rsid w:val="004B5388"/>
    <w:rsid w:val="004B5C57"/>
    <w:rsid w:val="004B6063"/>
    <w:rsid w:val="004B7C9B"/>
    <w:rsid w:val="004C2F1D"/>
    <w:rsid w:val="004C3C80"/>
    <w:rsid w:val="004C5C06"/>
    <w:rsid w:val="004C65B4"/>
    <w:rsid w:val="004D56C1"/>
    <w:rsid w:val="004D6FDE"/>
    <w:rsid w:val="004E52DA"/>
    <w:rsid w:val="004F0922"/>
    <w:rsid w:val="004F6D08"/>
    <w:rsid w:val="0050525B"/>
    <w:rsid w:val="0050731E"/>
    <w:rsid w:val="005107C9"/>
    <w:rsid w:val="005109B0"/>
    <w:rsid w:val="00510E1F"/>
    <w:rsid w:val="005115B0"/>
    <w:rsid w:val="00514D5C"/>
    <w:rsid w:val="005159A8"/>
    <w:rsid w:val="00517765"/>
    <w:rsid w:val="00522645"/>
    <w:rsid w:val="00523807"/>
    <w:rsid w:val="00523C1C"/>
    <w:rsid w:val="00530473"/>
    <w:rsid w:val="00530DBD"/>
    <w:rsid w:val="00532457"/>
    <w:rsid w:val="00540E3C"/>
    <w:rsid w:val="0054343B"/>
    <w:rsid w:val="0055256B"/>
    <w:rsid w:val="00552E71"/>
    <w:rsid w:val="00554357"/>
    <w:rsid w:val="00557825"/>
    <w:rsid w:val="00557FDB"/>
    <w:rsid w:val="00565C4A"/>
    <w:rsid w:val="00567731"/>
    <w:rsid w:val="00567ABF"/>
    <w:rsid w:val="005703CF"/>
    <w:rsid w:val="00570B49"/>
    <w:rsid w:val="00573C9B"/>
    <w:rsid w:val="005777D2"/>
    <w:rsid w:val="00582128"/>
    <w:rsid w:val="005834C3"/>
    <w:rsid w:val="00583F89"/>
    <w:rsid w:val="00585162"/>
    <w:rsid w:val="00587A08"/>
    <w:rsid w:val="00591181"/>
    <w:rsid w:val="00596776"/>
    <w:rsid w:val="0059791A"/>
    <w:rsid w:val="005A10A6"/>
    <w:rsid w:val="005A3A3E"/>
    <w:rsid w:val="005B025E"/>
    <w:rsid w:val="005B0D4C"/>
    <w:rsid w:val="005B31AF"/>
    <w:rsid w:val="005B5D94"/>
    <w:rsid w:val="005B7D1D"/>
    <w:rsid w:val="005C4152"/>
    <w:rsid w:val="005C45B4"/>
    <w:rsid w:val="005C7896"/>
    <w:rsid w:val="005D648F"/>
    <w:rsid w:val="005E369A"/>
    <w:rsid w:val="005F0E97"/>
    <w:rsid w:val="005F1015"/>
    <w:rsid w:val="005F1388"/>
    <w:rsid w:val="005F3473"/>
    <w:rsid w:val="005F5165"/>
    <w:rsid w:val="00602C73"/>
    <w:rsid w:val="00605BEC"/>
    <w:rsid w:val="0060617E"/>
    <w:rsid w:val="006106B3"/>
    <w:rsid w:val="006154B0"/>
    <w:rsid w:val="00617FE2"/>
    <w:rsid w:val="00626DD4"/>
    <w:rsid w:val="006272E6"/>
    <w:rsid w:val="006300D5"/>
    <w:rsid w:val="00633FA9"/>
    <w:rsid w:val="006368E7"/>
    <w:rsid w:val="006514F1"/>
    <w:rsid w:val="00652B0A"/>
    <w:rsid w:val="00653C40"/>
    <w:rsid w:val="00654ABC"/>
    <w:rsid w:val="00655BC7"/>
    <w:rsid w:val="00660F92"/>
    <w:rsid w:val="00667159"/>
    <w:rsid w:val="00667ED5"/>
    <w:rsid w:val="0067038D"/>
    <w:rsid w:val="00670D2E"/>
    <w:rsid w:val="00671CA6"/>
    <w:rsid w:val="00684993"/>
    <w:rsid w:val="00684A96"/>
    <w:rsid w:val="00685F48"/>
    <w:rsid w:val="00686246"/>
    <w:rsid w:val="00692BDF"/>
    <w:rsid w:val="00692D71"/>
    <w:rsid w:val="00697609"/>
    <w:rsid w:val="006A1BC5"/>
    <w:rsid w:val="006A2160"/>
    <w:rsid w:val="006A31CF"/>
    <w:rsid w:val="006A33D9"/>
    <w:rsid w:val="006A7A0A"/>
    <w:rsid w:val="006B0F91"/>
    <w:rsid w:val="006B2587"/>
    <w:rsid w:val="006B6A92"/>
    <w:rsid w:val="006C1763"/>
    <w:rsid w:val="006C3167"/>
    <w:rsid w:val="006C473C"/>
    <w:rsid w:val="006C5008"/>
    <w:rsid w:val="006C6A8F"/>
    <w:rsid w:val="006D1EFD"/>
    <w:rsid w:val="006D50B8"/>
    <w:rsid w:val="006D55F8"/>
    <w:rsid w:val="006D653C"/>
    <w:rsid w:val="006D6800"/>
    <w:rsid w:val="006D7C49"/>
    <w:rsid w:val="006E207A"/>
    <w:rsid w:val="006E5F9C"/>
    <w:rsid w:val="006F0A90"/>
    <w:rsid w:val="006F25C4"/>
    <w:rsid w:val="006F6909"/>
    <w:rsid w:val="00700E1C"/>
    <w:rsid w:val="0070180C"/>
    <w:rsid w:val="00703825"/>
    <w:rsid w:val="00710E16"/>
    <w:rsid w:val="00713E2C"/>
    <w:rsid w:val="00717A69"/>
    <w:rsid w:val="00724B00"/>
    <w:rsid w:val="007276B0"/>
    <w:rsid w:val="00731DE4"/>
    <w:rsid w:val="0073652E"/>
    <w:rsid w:val="00736D37"/>
    <w:rsid w:val="007371BE"/>
    <w:rsid w:val="0076272E"/>
    <w:rsid w:val="0076737A"/>
    <w:rsid w:val="0077042B"/>
    <w:rsid w:val="007733A1"/>
    <w:rsid w:val="00773B4A"/>
    <w:rsid w:val="0078236C"/>
    <w:rsid w:val="0078244B"/>
    <w:rsid w:val="00784102"/>
    <w:rsid w:val="0078679D"/>
    <w:rsid w:val="007909DC"/>
    <w:rsid w:val="0079798C"/>
    <w:rsid w:val="007A1ECA"/>
    <w:rsid w:val="007A7BDA"/>
    <w:rsid w:val="007B2919"/>
    <w:rsid w:val="007B44B7"/>
    <w:rsid w:val="007B5D8D"/>
    <w:rsid w:val="007C0113"/>
    <w:rsid w:val="007C2A86"/>
    <w:rsid w:val="007C50FB"/>
    <w:rsid w:val="007D1C08"/>
    <w:rsid w:val="007D3FD6"/>
    <w:rsid w:val="007D4862"/>
    <w:rsid w:val="007D5857"/>
    <w:rsid w:val="007D669D"/>
    <w:rsid w:val="007D7D28"/>
    <w:rsid w:val="007E1795"/>
    <w:rsid w:val="007E1A31"/>
    <w:rsid w:val="007E1E23"/>
    <w:rsid w:val="007E6D3D"/>
    <w:rsid w:val="007E7DEC"/>
    <w:rsid w:val="007F758C"/>
    <w:rsid w:val="007F7CBA"/>
    <w:rsid w:val="00803036"/>
    <w:rsid w:val="00811BC8"/>
    <w:rsid w:val="008123F9"/>
    <w:rsid w:val="0081480C"/>
    <w:rsid w:val="008175D2"/>
    <w:rsid w:val="008235AA"/>
    <w:rsid w:val="00843241"/>
    <w:rsid w:val="00843E7F"/>
    <w:rsid w:val="00847A77"/>
    <w:rsid w:val="00860A40"/>
    <w:rsid w:val="00861196"/>
    <w:rsid w:val="00861633"/>
    <w:rsid w:val="00864EE0"/>
    <w:rsid w:val="00865B76"/>
    <w:rsid w:val="00866D20"/>
    <w:rsid w:val="00872DF4"/>
    <w:rsid w:val="008741A2"/>
    <w:rsid w:val="008746BB"/>
    <w:rsid w:val="00882EA5"/>
    <w:rsid w:val="00883F3A"/>
    <w:rsid w:val="00885E1D"/>
    <w:rsid w:val="00893864"/>
    <w:rsid w:val="00894706"/>
    <w:rsid w:val="00896534"/>
    <w:rsid w:val="00896FA2"/>
    <w:rsid w:val="008A3CFD"/>
    <w:rsid w:val="008B1441"/>
    <w:rsid w:val="008B2AF7"/>
    <w:rsid w:val="008B3382"/>
    <w:rsid w:val="008B509D"/>
    <w:rsid w:val="008B6C2E"/>
    <w:rsid w:val="008C053F"/>
    <w:rsid w:val="008C101E"/>
    <w:rsid w:val="008C2F89"/>
    <w:rsid w:val="008C5612"/>
    <w:rsid w:val="008C5AE3"/>
    <w:rsid w:val="008C7C25"/>
    <w:rsid w:val="008D12A1"/>
    <w:rsid w:val="008D5AFE"/>
    <w:rsid w:val="008E62E1"/>
    <w:rsid w:val="008F733D"/>
    <w:rsid w:val="00900330"/>
    <w:rsid w:val="00900453"/>
    <w:rsid w:val="009015FC"/>
    <w:rsid w:val="009024E5"/>
    <w:rsid w:val="0090322E"/>
    <w:rsid w:val="009048DE"/>
    <w:rsid w:val="009049DB"/>
    <w:rsid w:val="0090610F"/>
    <w:rsid w:val="00907F47"/>
    <w:rsid w:val="00916EC5"/>
    <w:rsid w:val="00916F01"/>
    <w:rsid w:val="00923735"/>
    <w:rsid w:val="00923E9D"/>
    <w:rsid w:val="00925453"/>
    <w:rsid w:val="00925BC8"/>
    <w:rsid w:val="00925E5E"/>
    <w:rsid w:val="00925F62"/>
    <w:rsid w:val="0093515E"/>
    <w:rsid w:val="00943EE5"/>
    <w:rsid w:val="009440F2"/>
    <w:rsid w:val="009475B7"/>
    <w:rsid w:val="0095177D"/>
    <w:rsid w:val="00954BB3"/>
    <w:rsid w:val="0095556A"/>
    <w:rsid w:val="00957E39"/>
    <w:rsid w:val="0096048B"/>
    <w:rsid w:val="00960E00"/>
    <w:rsid w:val="009610FB"/>
    <w:rsid w:val="009659F7"/>
    <w:rsid w:val="00965B8C"/>
    <w:rsid w:val="00970427"/>
    <w:rsid w:val="009752AE"/>
    <w:rsid w:val="0097737A"/>
    <w:rsid w:val="00981975"/>
    <w:rsid w:val="009866B5"/>
    <w:rsid w:val="00990F2B"/>
    <w:rsid w:val="009928FA"/>
    <w:rsid w:val="009949F7"/>
    <w:rsid w:val="00995480"/>
    <w:rsid w:val="009A1A41"/>
    <w:rsid w:val="009A2C2B"/>
    <w:rsid w:val="009A3445"/>
    <w:rsid w:val="009A5741"/>
    <w:rsid w:val="009A6020"/>
    <w:rsid w:val="009B0AFD"/>
    <w:rsid w:val="009B1582"/>
    <w:rsid w:val="009B1AFA"/>
    <w:rsid w:val="009B2A2C"/>
    <w:rsid w:val="009C4D8D"/>
    <w:rsid w:val="009D4BCD"/>
    <w:rsid w:val="009D6A01"/>
    <w:rsid w:val="009E00B8"/>
    <w:rsid w:val="009E189E"/>
    <w:rsid w:val="009E2108"/>
    <w:rsid w:val="009E49F2"/>
    <w:rsid w:val="009E52D1"/>
    <w:rsid w:val="009E57AC"/>
    <w:rsid w:val="009E5BAE"/>
    <w:rsid w:val="009E6450"/>
    <w:rsid w:val="009E6971"/>
    <w:rsid w:val="009E793B"/>
    <w:rsid w:val="009F045D"/>
    <w:rsid w:val="009F7212"/>
    <w:rsid w:val="00A00D97"/>
    <w:rsid w:val="00A01670"/>
    <w:rsid w:val="00A035F8"/>
    <w:rsid w:val="00A03700"/>
    <w:rsid w:val="00A04715"/>
    <w:rsid w:val="00A0739A"/>
    <w:rsid w:val="00A114B3"/>
    <w:rsid w:val="00A1200B"/>
    <w:rsid w:val="00A13144"/>
    <w:rsid w:val="00A14AF7"/>
    <w:rsid w:val="00A14E51"/>
    <w:rsid w:val="00A17601"/>
    <w:rsid w:val="00A17AF3"/>
    <w:rsid w:val="00A21CFB"/>
    <w:rsid w:val="00A22B9E"/>
    <w:rsid w:val="00A23C19"/>
    <w:rsid w:val="00A31FC6"/>
    <w:rsid w:val="00A340B7"/>
    <w:rsid w:val="00A34E5E"/>
    <w:rsid w:val="00A36575"/>
    <w:rsid w:val="00A45D94"/>
    <w:rsid w:val="00A46080"/>
    <w:rsid w:val="00A4734B"/>
    <w:rsid w:val="00A575B5"/>
    <w:rsid w:val="00A65B63"/>
    <w:rsid w:val="00A65F05"/>
    <w:rsid w:val="00A67468"/>
    <w:rsid w:val="00A677F3"/>
    <w:rsid w:val="00A70825"/>
    <w:rsid w:val="00A756B0"/>
    <w:rsid w:val="00A75798"/>
    <w:rsid w:val="00A831DA"/>
    <w:rsid w:val="00A84227"/>
    <w:rsid w:val="00A85EC7"/>
    <w:rsid w:val="00A91CA9"/>
    <w:rsid w:val="00A9728C"/>
    <w:rsid w:val="00A9731B"/>
    <w:rsid w:val="00AA4413"/>
    <w:rsid w:val="00AA7352"/>
    <w:rsid w:val="00AA7CDA"/>
    <w:rsid w:val="00AB0AF9"/>
    <w:rsid w:val="00AB23EA"/>
    <w:rsid w:val="00AC0550"/>
    <w:rsid w:val="00AC09B9"/>
    <w:rsid w:val="00AC253B"/>
    <w:rsid w:val="00AC2FFA"/>
    <w:rsid w:val="00AE1C44"/>
    <w:rsid w:val="00AE1CF7"/>
    <w:rsid w:val="00AE5554"/>
    <w:rsid w:val="00AE5F27"/>
    <w:rsid w:val="00AF0711"/>
    <w:rsid w:val="00AF0A1B"/>
    <w:rsid w:val="00AF4723"/>
    <w:rsid w:val="00AF601C"/>
    <w:rsid w:val="00B00159"/>
    <w:rsid w:val="00B03B6D"/>
    <w:rsid w:val="00B04F99"/>
    <w:rsid w:val="00B06572"/>
    <w:rsid w:val="00B11D91"/>
    <w:rsid w:val="00B11DA7"/>
    <w:rsid w:val="00B1371E"/>
    <w:rsid w:val="00B146EF"/>
    <w:rsid w:val="00B1556C"/>
    <w:rsid w:val="00B167C9"/>
    <w:rsid w:val="00B16D07"/>
    <w:rsid w:val="00B30EF2"/>
    <w:rsid w:val="00B31225"/>
    <w:rsid w:val="00B33614"/>
    <w:rsid w:val="00B36D01"/>
    <w:rsid w:val="00B402CB"/>
    <w:rsid w:val="00B40846"/>
    <w:rsid w:val="00B428BF"/>
    <w:rsid w:val="00B42F75"/>
    <w:rsid w:val="00B46D9B"/>
    <w:rsid w:val="00B4741A"/>
    <w:rsid w:val="00B50437"/>
    <w:rsid w:val="00B5145B"/>
    <w:rsid w:val="00B52DEC"/>
    <w:rsid w:val="00B548AA"/>
    <w:rsid w:val="00B54A57"/>
    <w:rsid w:val="00B566A6"/>
    <w:rsid w:val="00B56F06"/>
    <w:rsid w:val="00B60F74"/>
    <w:rsid w:val="00B6143C"/>
    <w:rsid w:val="00B65C45"/>
    <w:rsid w:val="00B67AF9"/>
    <w:rsid w:val="00B713EE"/>
    <w:rsid w:val="00B8438D"/>
    <w:rsid w:val="00B844AC"/>
    <w:rsid w:val="00B848B7"/>
    <w:rsid w:val="00B916F8"/>
    <w:rsid w:val="00B942FE"/>
    <w:rsid w:val="00BA0AF0"/>
    <w:rsid w:val="00BA2DA0"/>
    <w:rsid w:val="00BA3ECA"/>
    <w:rsid w:val="00BA66A6"/>
    <w:rsid w:val="00BB245A"/>
    <w:rsid w:val="00BB2ED0"/>
    <w:rsid w:val="00BB3C72"/>
    <w:rsid w:val="00BC4AEA"/>
    <w:rsid w:val="00BC68CC"/>
    <w:rsid w:val="00BD04D0"/>
    <w:rsid w:val="00BD1373"/>
    <w:rsid w:val="00BE3618"/>
    <w:rsid w:val="00BE6D79"/>
    <w:rsid w:val="00BF2767"/>
    <w:rsid w:val="00BF3C2D"/>
    <w:rsid w:val="00BF4D6A"/>
    <w:rsid w:val="00BF5446"/>
    <w:rsid w:val="00BF67A3"/>
    <w:rsid w:val="00C01CB3"/>
    <w:rsid w:val="00C05248"/>
    <w:rsid w:val="00C0719C"/>
    <w:rsid w:val="00C1121B"/>
    <w:rsid w:val="00C12B51"/>
    <w:rsid w:val="00C13158"/>
    <w:rsid w:val="00C1389A"/>
    <w:rsid w:val="00C20554"/>
    <w:rsid w:val="00C226D0"/>
    <w:rsid w:val="00C2631E"/>
    <w:rsid w:val="00C34A35"/>
    <w:rsid w:val="00C364BF"/>
    <w:rsid w:val="00C370EE"/>
    <w:rsid w:val="00C41F72"/>
    <w:rsid w:val="00C447A4"/>
    <w:rsid w:val="00C44B90"/>
    <w:rsid w:val="00C46087"/>
    <w:rsid w:val="00C50B01"/>
    <w:rsid w:val="00C5186A"/>
    <w:rsid w:val="00C53905"/>
    <w:rsid w:val="00C53EBD"/>
    <w:rsid w:val="00C560FC"/>
    <w:rsid w:val="00C57074"/>
    <w:rsid w:val="00C5772A"/>
    <w:rsid w:val="00C606C1"/>
    <w:rsid w:val="00C629A9"/>
    <w:rsid w:val="00C639F6"/>
    <w:rsid w:val="00C64BE9"/>
    <w:rsid w:val="00C7067C"/>
    <w:rsid w:val="00C726CD"/>
    <w:rsid w:val="00C765D0"/>
    <w:rsid w:val="00C77D79"/>
    <w:rsid w:val="00C77FBA"/>
    <w:rsid w:val="00C816C1"/>
    <w:rsid w:val="00C826A9"/>
    <w:rsid w:val="00C875F7"/>
    <w:rsid w:val="00C92663"/>
    <w:rsid w:val="00C945EE"/>
    <w:rsid w:val="00C95578"/>
    <w:rsid w:val="00C97599"/>
    <w:rsid w:val="00CA33AE"/>
    <w:rsid w:val="00CA4153"/>
    <w:rsid w:val="00CB44D8"/>
    <w:rsid w:val="00CB53B0"/>
    <w:rsid w:val="00CC3854"/>
    <w:rsid w:val="00CC3BED"/>
    <w:rsid w:val="00CC428C"/>
    <w:rsid w:val="00CD256B"/>
    <w:rsid w:val="00CD4433"/>
    <w:rsid w:val="00CD66AC"/>
    <w:rsid w:val="00CD67A9"/>
    <w:rsid w:val="00CD721D"/>
    <w:rsid w:val="00CE203F"/>
    <w:rsid w:val="00CE2926"/>
    <w:rsid w:val="00CE7357"/>
    <w:rsid w:val="00CF0012"/>
    <w:rsid w:val="00CF12BA"/>
    <w:rsid w:val="00CF3171"/>
    <w:rsid w:val="00CF57A4"/>
    <w:rsid w:val="00CF6886"/>
    <w:rsid w:val="00D030D6"/>
    <w:rsid w:val="00D03751"/>
    <w:rsid w:val="00D06F37"/>
    <w:rsid w:val="00D114FF"/>
    <w:rsid w:val="00D11C60"/>
    <w:rsid w:val="00D144CD"/>
    <w:rsid w:val="00D20E8E"/>
    <w:rsid w:val="00D21940"/>
    <w:rsid w:val="00D22B58"/>
    <w:rsid w:val="00D2550B"/>
    <w:rsid w:val="00D30F51"/>
    <w:rsid w:val="00D32696"/>
    <w:rsid w:val="00D34B0C"/>
    <w:rsid w:val="00D34B52"/>
    <w:rsid w:val="00D354CA"/>
    <w:rsid w:val="00D36D6A"/>
    <w:rsid w:val="00D47264"/>
    <w:rsid w:val="00D50BD9"/>
    <w:rsid w:val="00D51C1B"/>
    <w:rsid w:val="00D5518E"/>
    <w:rsid w:val="00D558C6"/>
    <w:rsid w:val="00D55A13"/>
    <w:rsid w:val="00D66479"/>
    <w:rsid w:val="00D678AD"/>
    <w:rsid w:val="00D7065D"/>
    <w:rsid w:val="00D71752"/>
    <w:rsid w:val="00D71E59"/>
    <w:rsid w:val="00D746F2"/>
    <w:rsid w:val="00D846C5"/>
    <w:rsid w:val="00D85CB6"/>
    <w:rsid w:val="00D94663"/>
    <w:rsid w:val="00D96A06"/>
    <w:rsid w:val="00D96A21"/>
    <w:rsid w:val="00DA1D16"/>
    <w:rsid w:val="00DA441F"/>
    <w:rsid w:val="00DA57D4"/>
    <w:rsid w:val="00DA611C"/>
    <w:rsid w:val="00DA6DA8"/>
    <w:rsid w:val="00DB1687"/>
    <w:rsid w:val="00DB25D6"/>
    <w:rsid w:val="00DB5F63"/>
    <w:rsid w:val="00DC15AB"/>
    <w:rsid w:val="00DC5ECF"/>
    <w:rsid w:val="00DC70E8"/>
    <w:rsid w:val="00DD5761"/>
    <w:rsid w:val="00DD6A10"/>
    <w:rsid w:val="00DD745D"/>
    <w:rsid w:val="00DE675A"/>
    <w:rsid w:val="00DE6D39"/>
    <w:rsid w:val="00DF3316"/>
    <w:rsid w:val="00DF4B96"/>
    <w:rsid w:val="00E0219D"/>
    <w:rsid w:val="00E057D1"/>
    <w:rsid w:val="00E05DBD"/>
    <w:rsid w:val="00E1035B"/>
    <w:rsid w:val="00E129DE"/>
    <w:rsid w:val="00E139CE"/>
    <w:rsid w:val="00E20309"/>
    <w:rsid w:val="00E2299C"/>
    <w:rsid w:val="00E22DC1"/>
    <w:rsid w:val="00E271A5"/>
    <w:rsid w:val="00E31866"/>
    <w:rsid w:val="00E334C8"/>
    <w:rsid w:val="00E33BFB"/>
    <w:rsid w:val="00E35A3E"/>
    <w:rsid w:val="00E36843"/>
    <w:rsid w:val="00E36D89"/>
    <w:rsid w:val="00E37069"/>
    <w:rsid w:val="00E37F25"/>
    <w:rsid w:val="00E41486"/>
    <w:rsid w:val="00E429F1"/>
    <w:rsid w:val="00E46DC2"/>
    <w:rsid w:val="00E50403"/>
    <w:rsid w:val="00E51A28"/>
    <w:rsid w:val="00E55D11"/>
    <w:rsid w:val="00E563DD"/>
    <w:rsid w:val="00E6270B"/>
    <w:rsid w:val="00E62AEA"/>
    <w:rsid w:val="00E63F5D"/>
    <w:rsid w:val="00E64983"/>
    <w:rsid w:val="00E77BE4"/>
    <w:rsid w:val="00E81B2D"/>
    <w:rsid w:val="00E81D56"/>
    <w:rsid w:val="00E84FAF"/>
    <w:rsid w:val="00E91BF2"/>
    <w:rsid w:val="00E94C36"/>
    <w:rsid w:val="00E961C2"/>
    <w:rsid w:val="00E97A5C"/>
    <w:rsid w:val="00E97F72"/>
    <w:rsid w:val="00EA0EC2"/>
    <w:rsid w:val="00EA37E9"/>
    <w:rsid w:val="00EA44B9"/>
    <w:rsid w:val="00EB011F"/>
    <w:rsid w:val="00EB0BE6"/>
    <w:rsid w:val="00EB4FB4"/>
    <w:rsid w:val="00EC34EA"/>
    <w:rsid w:val="00EC35A6"/>
    <w:rsid w:val="00ED3AAF"/>
    <w:rsid w:val="00ED6DC2"/>
    <w:rsid w:val="00EE0C68"/>
    <w:rsid w:val="00EE1AD1"/>
    <w:rsid w:val="00EF30AD"/>
    <w:rsid w:val="00EF54F0"/>
    <w:rsid w:val="00EF7FE9"/>
    <w:rsid w:val="00F00ACF"/>
    <w:rsid w:val="00F02973"/>
    <w:rsid w:val="00F05163"/>
    <w:rsid w:val="00F10E63"/>
    <w:rsid w:val="00F14118"/>
    <w:rsid w:val="00F15E72"/>
    <w:rsid w:val="00F201D2"/>
    <w:rsid w:val="00F22856"/>
    <w:rsid w:val="00F238E2"/>
    <w:rsid w:val="00F23BE4"/>
    <w:rsid w:val="00F25F01"/>
    <w:rsid w:val="00F2680C"/>
    <w:rsid w:val="00F269F7"/>
    <w:rsid w:val="00F301FB"/>
    <w:rsid w:val="00F3092A"/>
    <w:rsid w:val="00F30EDC"/>
    <w:rsid w:val="00F33300"/>
    <w:rsid w:val="00F3483F"/>
    <w:rsid w:val="00F34FE2"/>
    <w:rsid w:val="00F360AB"/>
    <w:rsid w:val="00F41878"/>
    <w:rsid w:val="00F43283"/>
    <w:rsid w:val="00F44129"/>
    <w:rsid w:val="00F46682"/>
    <w:rsid w:val="00F46D4A"/>
    <w:rsid w:val="00F50771"/>
    <w:rsid w:val="00F50839"/>
    <w:rsid w:val="00F50AC2"/>
    <w:rsid w:val="00F52AF3"/>
    <w:rsid w:val="00F60E2F"/>
    <w:rsid w:val="00F66D34"/>
    <w:rsid w:val="00F6735D"/>
    <w:rsid w:val="00F71D0C"/>
    <w:rsid w:val="00F75406"/>
    <w:rsid w:val="00F8423D"/>
    <w:rsid w:val="00F8469B"/>
    <w:rsid w:val="00F9152D"/>
    <w:rsid w:val="00F916C0"/>
    <w:rsid w:val="00F92623"/>
    <w:rsid w:val="00F934EE"/>
    <w:rsid w:val="00F9418A"/>
    <w:rsid w:val="00FA22D1"/>
    <w:rsid w:val="00FA5C7F"/>
    <w:rsid w:val="00FA7825"/>
    <w:rsid w:val="00FB1878"/>
    <w:rsid w:val="00FB1F7D"/>
    <w:rsid w:val="00FB23BA"/>
    <w:rsid w:val="00FB52A7"/>
    <w:rsid w:val="00FB6072"/>
    <w:rsid w:val="00FC3FCA"/>
    <w:rsid w:val="00FC4579"/>
    <w:rsid w:val="00FC4D12"/>
    <w:rsid w:val="00FD4FF7"/>
    <w:rsid w:val="00FD7ED0"/>
    <w:rsid w:val="00FE00E6"/>
    <w:rsid w:val="00FE2840"/>
    <w:rsid w:val="00FE48BB"/>
    <w:rsid w:val="00FE69A6"/>
    <w:rsid w:val="00FF0599"/>
    <w:rsid w:val="00FF1201"/>
    <w:rsid w:val="00FF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A5C7B"/>
  <w15:chartTrackingRefBased/>
  <w15:docId w15:val="{32A863A4-7CFB-524C-8253-AD1B96CC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73"/>
    <w:pPr>
      <w:spacing w:after="240"/>
      <w:ind w:firstLine="720"/>
    </w:pPr>
    <w:rPr>
      <w:rFonts w:ascii="Times New Roman" w:eastAsia="MS PGothic" w:hAnsi="Times New Roman" w:cs="Times New Roman"/>
      <w:color w:val="000000"/>
    </w:rPr>
  </w:style>
  <w:style w:type="paragraph" w:styleId="Heading1">
    <w:name w:val="heading 1"/>
    <w:basedOn w:val="Normal"/>
    <w:next w:val="Normal"/>
    <w:link w:val="Heading1Char"/>
    <w:uiPriority w:val="9"/>
    <w:qFormat/>
    <w:rsid w:val="00F3483F"/>
    <w:pPr>
      <w:jc w:val="center"/>
      <w:outlineLvl w:val="0"/>
    </w:pPr>
    <w:rPr>
      <w:b/>
      <w:bCs/>
      <w:color w:val="000000" w:themeColor="text1"/>
      <w:sz w:val="36"/>
      <w:szCs w:val="36"/>
    </w:rPr>
  </w:style>
  <w:style w:type="paragraph" w:styleId="Heading2">
    <w:name w:val="heading 2"/>
    <w:basedOn w:val="Heading1"/>
    <w:next w:val="Normal"/>
    <w:link w:val="Heading2Char"/>
    <w:uiPriority w:val="9"/>
    <w:unhideWhenUsed/>
    <w:qFormat/>
    <w:rsid w:val="008C5AE3"/>
    <w:pPr>
      <w:ind w:firstLine="0"/>
      <w:jc w:val="left"/>
      <w:outlineLvl w:val="1"/>
    </w:pPr>
    <w:rPr>
      <w:b w:val="0"/>
      <w:bCs w:val="0"/>
      <w:sz w:val="28"/>
      <w:szCs w:val="28"/>
    </w:rPr>
  </w:style>
  <w:style w:type="paragraph" w:styleId="Heading3">
    <w:name w:val="heading 3"/>
    <w:basedOn w:val="Normal"/>
    <w:next w:val="Normal"/>
    <w:link w:val="Heading3Char"/>
    <w:uiPriority w:val="9"/>
    <w:unhideWhenUsed/>
    <w:qFormat/>
    <w:rsid w:val="005A10A6"/>
    <w:pPr>
      <w:ind w:firstLine="0"/>
      <w:outlineLvl w:val="2"/>
    </w:pPr>
    <w:rPr>
      <w:b/>
      <w:bCs/>
    </w:rPr>
  </w:style>
  <w:style w:type="paragraph" w:styleId="Heading4">
    <w:name w:val="heading 4"/>
    <w:basedOn w:val="Normal"/>
    <w:next w:val="Normal"/>
    <w:link w:val="Heading4Char"/>
    <w:uiPriority w:val="9"/>
    <w:semiHidden/>
    <w:unhideWhenUsed/>
    <w:qFormat/>
    <w:rsid w:val="00F3483F"/>
    <w:pPr>
      <w:keepNext/>
      <w:keepLines/>
      <w:spacing w:before="280" w:after="80" w:line="276" w:lineRule="auto"/>
      <w:outlineLvl w:val="3"/>
    </w:pPr>
    <w:rPr>
      <w:rFonts w:ascii="Arial" w:eastAsia="Arial" w:hAnsi="Arial" w:cs="Arial"/>
      <w:color w:val="666666"/>
      <w:kern w:val="0"/>
      <w:lang w:val="en" w:eastAsia="en-US"/>
      <w14:ligatures w14:val="none"/>
    </w:rPr>
  </w:style>
  <w:style w:type="paragraph" w:styleId="Heading5">
    <w:name w:val="heading 5"/>
    <w:basedOn w:val="Normal"/>
    <w:next w:val="Normal"/>
    <w:link w:val="Heading5Char"/>
    <w:uiPriority w:val="9"/>
    <w:semiHidden/>
    <w:unhideWhenUsed/>
    <w:qFormat/>
    <w:rsid w:val="00F3483F"/>
    <w:pPr>
      <w:keepNext/>
      <w:keepLines/>
      <w:spacing w:before="240" w:after="80" w:line="276" w:lineRule="auto"/>
      <w:outlineLvl w:val="4"/>
    </w:pPr>
    <w:rPr>
      <w:rFonts w:ascii="Arial" w:eastAsia="Arial" w:hAnsi="Arial" w:cs="Arial"/>
      <w:color w:val="666666"/>
      <w:kern w:val="0"/>
      <w:sz w:val="22"/>
      <w:szCs w:val="22"/>
      <w:lang w:val="en" w:eastAsia="en-US"/>
      <w14:ligatures w14:val="none"/>
    </w:rPr>
  </w:style>
  <w:style w:type="paragraph" w:styleId="Heading6">
    <w:name w:val="heading 6"/>
    <w:basedOn w:val="Normal"/>
    <w:next w:val="Normal"/>
    <w:link w:val="Heading6Char"/>
    <w:uiPriority w:val="9"/>
    <w:semiHidden/>
    <w:unhideWhenUsed/>
    <w:qFormat/>
    <w:rsid w:val="00F3483F"/>
    <w:pPr>
      <w:keepNext/>
      <w:keepLines/>
      <w:spacing w:before="240" w:after="80" w:line="276" w:lineRule="auto"/>
      <w:outlineLvl w:val="5"/>
    </w:pPr>
    <w:rPr>
      <w:rFonts w:ascii="Arial" w:eastAsia="Arial" w:hAnsi="Arial" w:cs="Arial"/>
      <w:i/>
      <w:color w:val="666666"/>
      <w:kern w:val="0"/>
      <w:sz w:val="22"/>
      <w:szCs w:val="22"/>
      <w:lang w:val="en"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AC8"/>
    <w:pPr>
      <w:spacing w:before="100" w:beforeAutospacing="1" w:after="100" w:afterAutospacing="1"/>
      <w:jc w:val="center"/>
    </w:pPr>
    <w:rPr>
      <w:rFonts w:eastAsia="Times New Roman"/>
      <w:kern w:val="0"/>
      <w14:ligatures w14:val="none"/>
    </w:rPr>
  </w:style>
  <w:style w:type="character" w:customStyle="1" w:styleId="TitleChar">
    <w:name w:val="Title Char"/>
    <w:basedOn w:val="DefaultParagraphFont"/>
    <w:link w:val="Title"/>
    <w:uiPriority w:val="10"/>
    <w:rsid w:val="00462AC8"/>
    <w:rPr>
      <w:rFonts w:ascii="Times New Roman" w:eastAsia="Times New Roman" w:hAnsi="Times New Roman" w:cs="Times New Roman"/>
      <w:color w:val="000000"/>
      <w:kern w:val="0"/>
      <w14:ligatures w14:val="none"/>
    </w:rPr>
  </w:style>
  <w:style w:type="character" w:customStyle="1" w:styleId="Heading1Char">
    <w:name w:val="Heading 1 Char"/>
    <w:basedOn w:val="DefaultParagraphFont"/>
    <w:link w:val="Heading1"/>
    <w:uiPriority w:val="9"/>
    <w:rsid w:val="00F3483F"/>
    <w:rPr>
      <w:rFonts w:ascii="Times New Roman"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8C5AE3"/>
    <w:rPr>
      <w:rFonts w:ascii="Times New Roman" w:eastAsia="MS PGothic" w:hAnsi="Times New Roman" w:cs="Times New Roman"/>
      <w:color w:val="000000" w:themeColor="text1"/>
      <w:sz w:val="28"/>
      <w:szCs w:val="28"/>
    </w:rPr>
  </w:style>
  <w:style w:type="character" w:customStyle="1" w:styleId="Heading3Char">
    <w:name w:val="Heading 3 Char"/>
    <w:basedOn w:val="DefaultParagraphFont"/>
    <w:link w:val="Heading3"/>
    <w:uiPriority w:val="9"/>
    <w:rsid w:val="005A10A6"/>
    <w:rPr>
      <w:rFonts w:ascii="Times New Roman" w:eastAsia="MS PGothic" w:hAnsi="Times New Roman" w:cs="Times New Roman"/>
      <w:b/>
      <w:bCs/>
      <w:color w:val="000000"/>
    </w:rPr>
  </w:style>
  <w:style w:type="character" w:customStyle="1" w:styleId="Heading4Char">
    <w:name w:val="Heading 4 Char"/>
    <w:basedOn w:val="DefaultParagraphFont"/>
    <w:link w:val="Heading4"/>
    <w:uiPriority w:val="9"/>
    <w:semiHidden/>
    <w:rsid w:val="00F3483F"/>
    <w:rPr>
      <w:rFonts w:ascii="Arial" w:eastAsia="Arial" w:hAnsi="Arial" w:cs="Arial"/>
      <w:color w:val="666666"/>
      <w:kern w:val="0"/>
      <w:lang w:val="en" w:eastAsia="en-US"/>
      <w14:ligatures w14:val="none"/>
    </w:rPr>
  </w:style>
  <w:style w:type="character" w:customStyle="1" w:styleId="Heading5Char">
    <w:name w:val="Heading 5 Char"/>
    <w:basedOn w:val="DefaultParagraphFont"/>
    <w:link w:val="Heading5"/>
    <w:uiPriority w:val="9"/>
    <w:semiHidden/>
    <w:rsid w:val="00F3483F"/>
    <w:rPr>
      <w:rFonts w:ascii="Arial" w:eastAsia="Arial" w:hAnsi="Arial" w:cs="Arial"/>
      <w:color w:val="666666"/>
      <w:kern w:val="0"/>
      <w:sz w:val="22"/>
      <w:szCs w:val="22"/>
      <w:lang w:val="en" w:eastAsia="en-US"/>
      <w14:ligatures w14:val="none"/>
    </w:rPr>
  </w:style>
  <w:style w:type="character" w:customStyle="1" w:styleId="Heading6Char">
    <w:name w:val="Heading 6 Char"/>
    <w:basedOn w:val="DefaultParagraphFont"/>
    <w:link w:val="Heading6"/>
    <w:uiPriority w:val="9"/>
    <w:semiHidden/>
    <w:rsid w:val="00F3483F"/>
    <w:rPr>
      <w:rFonts w:ascii="Arial" w:eastAsia="Arial" w:hAnsi="Arial" w:cs="Arial"/>
      <w:i/>
      <w:color w:val="666666"/>
      <w:kern w:val="0"/>
      <w:sz w:val="22"/>
      <w:szCs w:val="22"/>
      <w:lang w:val="en" w:eastAsia="en-US"/>
      <w14:ligatures w14:val="none"/>
    </w:rPr>
  </w:style>
  <w:style w:type="paragraph" w:styleId="NormalWeb">
    <w:name w:val="Normal (Web)"/>
    <w:basedOn w:val="Normal"/>
    <w:uiPriority w:val="99"/>
    <w:unhideWhenUsed/>
    <w:rsid w:val="00F3483F"/>
    <w:pPr>
      <w:spacing w:before="100" w:beforeAutospacing="1" w:after="100" w:afterAutospacing="1"/>
    </w:pPr>
    <w:rPr>
      <w:rFonts w:eastAsia="Times New Roman"/>
      <w:kern w:val="0"/>
      <w14:ligatures w14:val="none"/>
    </w:rPr>
  </w:style>
  <w:style w:type="paragraph" w:styleId="TOCHeading">
    <w:name w:val="TOC Heading"/>
    <w:basedOn w:val="Heading1"/>
    <w:next w:val="Normal"/>
    <w:uiPriority w:val="39"/>
    <w:unhideWhenUsed/>
    <w:qFormat/>
    <w:rsid w:val="00F3483F"/>
    <w:pPr>
      <w:spacing w:before="480" w:line="276" w:lineRule="auto"/>
      <w:outlineLvl w:val="9"/>
    </w:pPr>
    <w:rPr>
      <w:b w:val="0"/>
      <w:bCs w:val="0"/>
      <w:kern w:val="0"/>
      <w:sz w:val="28"/>
      <w:szCs w:val="28"/>
      <w:lang w:eastAsia="en-US"/>
      <w14:ligatures w14:val="none"/>
    </w:rPr>
  </w:style>
  <w:style w:type="paragraph" w:styleId="TOC1">
    <w:name w:val="toc 1"/>
    <w:basedOn w:val="Normal"/>
    <w:next w:val="Normal"/>
    <w:autoRedefine/>
    <w:uiPriority w:val="39"/>
    <w:unhideWhenUsed/>
    <w:rsid w:val="001C6265"/>
    <w:pPr>
      <w:spacing w:before="120" w:after="120"/>
      <w:ind w:firstLine="0"/>
    </w:pPr>
    <w:rPr>
      <w:rFonts w:cstheme="minorHAnsi"/>
      <w:b/>
      <w:bCs/>
      <w:caps/>
      <w:sz w:val="20"/>
      <w:szCs w:val="20"/>
    </w:rPr>
  </w:style>
  <w:style w:type="paragraph" w:styleId="TOC2">
    <w:name w:val="toc 2"/>
    <w:basedOn w:val="Normal"/>
    <w:next w:val="Normal"/>
    <w:autoRedefine/>
    <w:uiPriority w:val="39"/>
    <w:unhideWhenUsed/>
    <w:rsid w:val="001C6265"/>
    <w:pPr>
      <w:ind w:left="245" w:firstLine="0"/>
    </w:pPr>
    <w:rPr>
      <w:rFonts w:cstheme="minorHAnsi"/>
      <w:smallCaps/>
      <w:sz w:val="20"/>
      <w:szCs w:val="20"/>
    </w:rPr>
  </w:style>
  <w:style w:type="paragraph" w:styleId="TOC3">
    <w:name w:val="toc 3"/>
    <w:basedOn w:val="Normal"/>
    <w:next w:val="Normal"/>
    <w:autoRedefine/>
    <w:uiPriority w:val="39"/>
    <w:unhideWhenUsed/>
    <w:rsid w:val="001C6265"/>
    <w:pPr>
      <w:ind w:left="475" w:firstLine="0"/>
    </w:pPr>
    <w:rPr>
      <w:rFonts w:cstheme="minorHAnsi"/>
      <w:i/>
      <w:iCs/>
      <w:sz w:val="20"/>
      <w:szCs w:val="20"/>
    </w:rPr>
  </w:style>
  <w:style w:type="paragraph" w:styleId="TOC4">
    <w:name w:val="toc 4"/>
    <w:basedOn w:val="Normal"/>
    <w:next w:val="Normal"/>
    <w:autoRedefine/>
    <w:uiPriority w:val="39"/>
    <w:semiHidden/>
    <w:unhideWhenUsed/>
    <w:rsid w:val="00F3483F"/>
    <w:pPr>
      <w:ind w:left="720"/>
    </w:pPr>
    <w:rPr>
      <w:rFonts w:cstheme="minorHAnsi"/>
      <w:sz w:val="18"/>
      <w:szCs w:val="18"/>
    </w:rPr>
  </w:style>
  <w:style w:type="paragraph" w:styleId="TOC5">
    <w:name w:val="toc 5"/>
    <w:basedOn w:val="Normal"/>
    <w:next w:val="Normal"/>
    <w:autoRedefine/>
    <w:uiPriority w:val="39"/>
    <w:semiHidden/>
    <w:unhideWhenUsed/>
    <w:rsid w:val="00F3483F"/>
    <w:pPr>
      <w:ind w:left="960"/>
    </w:pPr>
    <w:rPr>
      <w:rFonts w:cstheme="minorHAnsi"/>
      <w:sz w:val="18"/>
      <w:szCs w:val="18"/>
    </w:rPr>
  </w:style>
  <w:style w:type="paragraph" w:styleId="TOC6">
    <w:name w:val="toc 6"/>
    <w:basedOn w:val="Normal"/>
    <w:next w:val="Normal"/>
    <w:autoRedefine/>
    <w:uiPriority w:val="39"/>
    <w:semiHidden/>
    <w:unhideWhenUsed/>
    <w:rsid w:val="00F3483F"/>
    <w:pPr>
      <w:ind w:left="1200"/>
    </w:pPr>
    <w:rPr>
      <w:rFonts w:cstheme="minorHAnsi"/>
      <w:sz w:val="18"/>
      <w:szCs w:val="18"/>
    </w:rPr>
  </w:style>
  <w:style w:type="paragraph" w:styleId="TOC7">
    <w:name w:val="toc 7"/>
    <w:basedOn w:val="Normal"/>
    <w:next w:val="Normal"/>
    <w:autoRedefine/>
    <w:uiPriority w:val="39"/>
    <w:semiHidden/>
    <w:unhideWhenUsed/>
    <w:rsid w:val="00F3483F"/>
    <w:pPr>
      <w:ind w:left="1440"/>
    </w:pPr>
    <w:rPr>
      <w:rFonts w:cstheme="minorHAnsi"/>
      <w:sz w:val="18"/>
      <w:szCs w:val="18"/>
    </w:rPr>
  </w:style>
  <w:style w:type="paragraph" w:styleId="TOC8">
    <w:name w:val="toc 8"/>
    <w:basedOn w:val="Normal"/>
    <w:next w:val="Normal"/>
    <w:autoRedefine/>
    <w:uiPriority w:val="39"/>
    <w:semiHidden/>
    <w:unhideWhenUsed/>
    <w:rsid w:val="00F3483F"/>
    <w:pPr>
      <w:ind w:left="1680"/>
    </w:pPr>
    <w:rPr>
      <w:rFonts w:cstheme="minorHAnsi"/>
      <w:sz w:val="18"/>
      <w:szCs w:val="18"/>
    </w:rPr>
  </w:style>
  <w:style w:type="paragraph" w:styleId="TOC9">
    <w:name w:val="toc 9"/>
    <w:basedOn w:val="Normal"/>
    <w:next w:val="Normal"/>
    <w:autoRedefine/>
    <w:uiPriority w:val="39"/>
    <w:semiHidden/>
    <w:unhideWhenUsed/>
    <w:rsid w:val="00F3483F"/>
    <w:pPr>
      <w:ind w:left="1920"/>
    </w:pPr>
    <w:rPr>
      <w:rFonts w:cstheme="minorHAnsi"/>
      <w:sz w:val="18"/>
      <w:szCs w:val="18"/>
    </w:rPr>
  </w:style>
  <w:style w:type="paragraph" w:styleId="Subtitle">
    <w:name w:val="Subtitle"/>
    <w:basedOn w:val="Normal"/>
    <w:next w:val="Normal"/>
    <w:link w:val="SubtitleChar"/>
    <w:uiPriority w:val="11"/>
    <w:qFormat/>
    <w:rsid w:val="00F3483F"/>
    <w:pPr>
      <w:keepNext/>
      <w:keepLines/>
      <w:spacing w:after="320" w:line="276" w:lineRule="auto"/>
    </w:pPr>
    <w:rPr>
      <w:rFonts w:ascii="Arial" w:eastAsia="Arial" w:hAnsi="Arial" w:cs="Arial"/>
      <w:color w:val="666666"/>
      <w:kern w:val="0"/>
      <w:sz w:val="30"/>
      <w:szCs w:val="30"/>
      <w:lang w:val="en" w:eastAsia="en-US"/>
      <w14:ligatures w14:val="none"/>
    </w:rPr>
  </w:style>
  <w:style w:type="character" w:customStyle="1" w:styleId="SubtitleChar">
    <w:name w:val="Subtitle Char"/>
    <w:basedOn w:val="DefaultParagraphFont"/>
    <w:link w:val="Subtitle"/>
    <w:uiPriority w:val="11"/>
    <w:rsid w:val="00F3483F"/>
    <w:rPr>
      <w:rFonts w:ascii="Arial" w:eastAsia="Arial" w:hAnsi="Arial" w:cs="Arial"/>
      <w:color w:val="666666"/>
      <w:kern w:val="0"/>
      <w:sz w:val="30"/>
      <w:szCs w:val="30"/>
      <w:lang w:val="en" w:eastAsia="en-US"/>
      <w14:ligatures w14:val="none"/>
    </w:rPr>
  </w:style>
  <w:style w:type="paragraph" w:styleId="Revision">
    <w:name w:val="Revision"/>
    <w:hidden/>
    <w:uiPriority w:val="99"/>
    <w:semiHidden/>
    <w:rsid w:val="00F3483F"/>
    <w:rPr>
      <w:rFonts w:ascii="Arial" w:eastAsia="Arial" w:hAnsi="Arial" w:cs="Arial"/>
      <w:kern w:val="0"/>
      <w:sz w:val="22"/>
      <w:szCs w:val="22"/>
      <w:lang w:val="en" w:eastAsia="en-US"/>
      <w14:ligatures w14:val="none"/>
    </w:rPr>
  </w:style>
  <w:style w:type="character" w:styleId="CommentReference">
    <w:name w:val="annotation reference"/>
    <w:basedOn w:val="DefaultParagraphFont"/>
    <w:uiPriority w:val="99"/>
    <w:semiHidden/>
    <w:unhideWhenUsed/>
    <w:rsid w:val="00F3483F"/>
    <w:rPr>
      <w:sz w:val="16"/>
      <w:szCs w:val="16"/>
    </w:rPr>
  </w:style>
  <w:style w:type="paragraph" w:styleId="CommentText">
    <w:name w:val="annotation text"/>
    <w:basedOn w:val="Normal"/>
    <w:link w:val="CommentTextChar"/>
    <w:uiPriority w:val="99"/>
    <w:unhideWhenUsed/>
    <w:rsid w:val="00F3483F"/>
    <w:rPr>
      <w:rFonts w:ascii="Arial" w:eastAsia="Arial" w:hAnsi="Arial" w:cs="Arial"/>
      <w:kern w:val="0"/>
      <w:sz w:val="20"/>
      <w:szCs w:val="20"/>
      <w:lang w:val="en" w:eastAsia="en-US"/>
      <w14:ligatures w14:val="none"/>
    </w:rPr>
  </w:style>
  <w:style w:type="character" w:customStyle="1" w:styleId="CommentTextChar">
    <w:name w:val="Comment Text Char"/>
    <w:basedOn w:val="DefaultParagraphFont"/>
    <w:link w:val="CommentText"/>
    <w:uiPriority w:val="99"/>
    <w:rsid w:val="00F3483F"/>
    <w:rPr>
      <w:rFonts w:ascii="Arial" w:eastAsia="Arial" w:hAnsi="Arial" w:cs="Arial"/>
      <w:kern w:val="0"/>
      <w:sz w:val="20"/>
      <w:szCs w:val="20"/>
      <w:lang w:val="en" w:eastAsia="en-US"/>
      <w14:ligatures w14:val="none"/>
    </w:rPr>
  </w:style>
  <w:style w:type="paragraph" w:styleId="CommentSubject">
    <w:name w:val="annotation subject"/>
    <w:basedOn w:val="CommentText"/>
    <w:next w:val="CommentText"/>
    <w:link w:val="CommentSubjectChar"/>
    <w:uiPriority w:val="99"/>
    <w:semiHidden/>
    <w:unhideWhenUsed/>
    <w:rsid w:val="00F3483F"/>
    <w:rPr>
      <w:b/>
      <w:bCs/>
    </w:rPr>
  </w:style>
  <w:style w:type="character" w:customStyle="1" w:styleId="CommentSubjectChar">
    <w:name w:val="Comment Subject Char"/>
    <w:basedOn w:val="CommentTextChar"/>
    <w:link w:val="CommentSubject"/>
    <w:uiPriority w:val="99"/>
    <w:semiHidden/>
    <w:rsid w:val="00F3483F"/>
    <w:rPr>
      <w:rFonts w:ascii="Arial" w:eastAsia="Arial" w:hAnsi="Arial" w:cs="Arial"/>
      <w:b/>
      <w:bCs/>
      <w:kern w:val="0"/>
      <w:sz w:val="20"/>
      <w:szCs w:val="20"/>
      <w:lang w:val="en" w:eastAsia="en-US"/>
      <w14:ligatures w14:val="none"/>
    </w:rPr>
  </w:style>
  <w:style w:type="paragraph" w:styleId="ListParagraph">
    <w:name w:val="List Paragraph"/>
    <w:basedOn w:val="Normal"/>
    <w:uiPriority w:val="34"/>
    <w:qFormat/>
    <w:rsid w:val="00F3483F"/>
    <w:pPr>
      <w:spacing w:line="276" w:lineRule="auto"/>
      <w:ind w:left="720"/>
      <w:contextualSpacing/>
    </w:pPr>
    <w:rPr>
      <w:rFonts w:ascii="Arial" w:eastAsia="Arial" w:hAnsi="Arial" w:cs="Arial"/>
      <w:kern w:val="0"/>
      <w:sz w:val="22"/>
      <w:szCs w:val="22"/>
      <w:lang w:val="en" w:eastAsia="en-US"/>
      <w14:ligatures w14:val="none"/>
    </w:rPr>
  </w:style>
  <w:style w:type="paragraph" w:styleId="Header">
    <w:name w:val="header"/>
    <w:basedOn w:val="Normal"/>
    <w:link w:val="Head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HeaderChar">
    <w:name w:val="Header Char"/>
    <w:basedOn w:val="DefaultParagraphFont"/>
    <w:link w:val="Header"/>
    <w:uiPriority w:val="99"/>
    <w:rsid w:val="00F3483F"/>
    <w:rPr>
      <w:rFonts w:ascii="Arial" w:eastAsia="Arial" w:hAnsi="Arial" w:cs="Arial"/>
      <w:kern w:val="0"/>
      <w:sz w:val="22"/>
      <w:szCs w:val="22"/>
      <w:lang w:val="en" w:eastAsia="en-US"/>
      <w14:ligatures w14:val="none"/>
    </w:rPr>
  </w:style>
  <w:style w:type="paragraph" w:styleId="Footer">
    <w:name w:val="footer"/>
    <w:basedOn w:val="Normal"/>
    <w:link w:val="Foot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FooterChar">
    <w:name w:val="Footer Char"/>
    <w:basedOn w:val="DefaultParagraphFont"/>
    <w:link w:val="Footer"/>
    <w:uiPriority w:val="99"/>
    <w:rsid w:val="00F3483F"/>
    <w:rPr>
      <w:rFonts w:ascii="Arial" w:eastAsia="Arial" w:hAnsi="Arial" w:cs="Arial"/>
      <w:kern w:val="0"/>
      <w:sz w:val="22"/>
      <w:szCs w:val="22"/>
      <w:lang w:val="en" w:eastAsia="en-US"/>
      <w14:ligatures w14:val="none"/>
    </w:rPr>
  </w:style>
  <w:style w:type="paragraph" w:styleId="BalloonText">
    <w:name w:val="Balloon Text"/>
    <w:basedOn w:val="Normal"/>
    <w:link w:val="BalloonTextChar"/>
    <w:uiPriority w:val="99"/>
    <w:semiHidden/>
    <w:unhideWhenUsed/>
    <w:rsid w:val="00F3483F"/>
    <w:rPr>
      <w:rFonts w:eastAsia="Arial"/>
      <w:kern w:val="0"/>
      <w:sz w:val="18"/>
      <w:szCs w:val="18"/>
      <w:lang w:val="en" w:eastAsia="en-US"/>
      <w14:ligatures w14:val="none"/>
    </w:rPr>
  </w:style>
  <w:style w:type="character" w:customStyle="1" w:styleId="BalloonTextChar">
    <w:name w:val="Balloon Text Char"/>
    <w:basedOn w:val="DefaultParagraphFont"/>
    <w:link w:val="BalloonText"/>
    <w:uiPriority w:val="99"/>
    <w:semiHidden/>
    <w:rsid w:val="00F3483F"/>
    <w:rPr>
      <w:rFonts w:ascii="Times New Roman" w:eastAsia="Arial" w:hAnsi="Times New Roman" w:cs="Times New Roman"/>
      <w:kern w:val="0"/>
      <w:sz w:val="18"/>
      <w:szCs w:val="18"/>
      <w:lang w:val="en" w:eastAsia="en-US"/>
      <w14:ligatures w14:val="none"/>
    </w:rPr>
  </w:style>
  <w:style w:type="character" w:styleId="Hyperlink">
    <w:name w:val="Hyperlink"/>
    <w:basedOn w:val="DefaultParagraphFont"/>
    <w:uiPriority w:val="99"/>
    <w:unhideWhenUsed/>
    <w:rsid w:val="00F3483F"/>
    <w:rPr>
      <w:color w:val="0563C1" w:themeColor="hyperlink"/>
      <w:u w:val="single"/>
    </w:rPr>
  </w:style>
  <w:style w:type="character" w:styleId="UnresolvedMention">
    <w:name w:val="Unresolved Mention"/>
    <w:basedOn w:val="DefaultParagraphFont"/>
    <w:uiPriority w:val="99"/>
    <w:semiHidden/>
    <w:unhideWhenUsed/>
    <w:rsid w:val="00F3483F"/>
    <w:rPr>
      <w:color w:val="605E5C"/>
      <w:shd w:val="clear" w:color="auto" w:fill="E1DFDD"/>
    </w:rPr>
  </w:style>
  <w:style w:type="character" w:styleId="LineNumber">
    <w:name w:val="line number"/>
    <w:basedOn w:val="DefaultParagraphFont"/>
    <w:uiPriority w:val="99"/>
    <w:semiHidden/>
    <w:unhideWhenUsed/>
    <w:rsid w:val="00F3483F"/>
  </w:style>
  <w:style w:type="character" w:styleId="Strong">
    <w:name w:val="Strong"/>
    <w:basedOn w:val="DefaultParagraphFont"/>
    <w:uiPriority w:val="22"/>
    <w:qFormat/>
    <w:rsid w:val="00F3483F"/>
    <w:rPr>
      <w:b/>
      <w:bCs/>
    </w:rPr>
  </w:style>
  <w:style w:type="character" w:styleId="PlaceholderText">
    <w:name w:val="Placeholder Text"/>
    <w:basedOn w:val="DefaultParagraphFont"/>
    <w:uiPriority w:val="99"/>
    <w:semiHidden/>
    <w:rsid w:val="00F3483F"/>
    <w:rPr>
      <w:color w:val="808080"/>
    </w:rPr>
  </w:style>
  <w:style w:type="paragraph" w:styleId="Caption">
    <w:name w:val="caption"/>
    <w:basedOn w:val="Normal"/>
    <w:next w:val="Normal"/>
    <w:uiPriority w:val="35"/>
    <w:unhideWhenUsed/>
    <w:qFormat/>
    <w:rsid w:val="00F3483F"/>
    <w:pPr>
      <w:spacing w:after="200"/>
    </w:pPr>
    <w:rPr>
      <w:rFonts w:ascii="Arial" w:eastAsia="Arial" w:hAnsi="Arial" w:cs="Arial"/>
      <w:i/>
      <w:iCs/>
      <w:color w:val="44546A" w:themeColor="text2"/>
      <w:kern w:val="0"/>
      <w:sz w:val="18"/>
      <w:szCs w:val="18"/>
      <w:lang w:val="en" w:eastAsia="en-US"/>
      <w14:ligatures w14:val="none"/>
    </w:rPr>
  </w:style>
  <w:style w:type="table" w:styleId="TableGrid">
    <w:name w:val="Table Grid"/>
    <w:basedOn w:val="TableNormal"/>
    <w:uiPriority w:val="39"/>
    <w:rsid w:val="00F3483F"/>
    <w:rPr>
      <w:rFonts w:ascii="Arial" w:eastAsia="Arial" w:hAnsi="Arial" w:cs="Arial"/>
      <w:kern w:val="0"/>
      <w:sz w:val="22"/>
      <w:szCs w:val="22"/>
      <w:lang w:val="en"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3483F"/>
    <w:rPr>
      <w:rFonts w:ascii="Courier New" w:eastAsia="Times New Roman" w:hAnsi="Courier New" w:cs="Courier New"/>
    </w:rPr>
  </w:style>
  <w:style w:type="character" w:customStyle="1" w:styleId="apple-converted-space">
    <w:name w:val="apple-converted-space"/>
    <w:basedOn w:val="DefaultParagraphFont"/>
    <w:rsid w:val="00F3483F"/>
  </w:style>
  <w:style w:type="character" w:styleId="FollowedHyperlink">
    <w:name w:val="FollowedHyperlink"/>
    <w:basedOn w:val="DefaultParagraphFont"/>
    <w:uiPriority w:val="99"/>
    <w:semiHidden/>
    <w:unhideWhenUsed/>
    <w:rsid w:val="00F3483F"/>
    <w:rPr>
      <w:color w:val="954F72" w:themeColor="followedHyperlink"/>
      <w:u w:val="single"/>
    </w:rPr>
  </w:style>
  <w:style w:type="character" w:customStyle="1" w:styleId="author">
    <w:name w:val="author"/>
    <w:basedOn w:val="DefaultParagraphFont"/>
    <w:rsid w:val="00F3483F"/>
  </w:style>
  <w:style w:type="character" w:customStyle="1" w:styleId="pubyear">
    <w:name w:val="pubyear"/>
    <w:basedOn w:val="DefaultParagraphFont"/>
    <w:rsid w:val="00F3483F"/>
  </w:style>
  <w:style w:type="character" w:customStyle="1" w:styleId="articletitle">
    <w:name w:val="articletitle"/>
    <w:basedOn w:val="DefaultParagraphFont"/>
    <w:rsid w:val="00F3483F"/>
  </w:style>
  <w:style w:type="character" w:customStyle="1" w:styleId="vol">
    <w:name w:val="vol"/>
    <w:basedOn w:val="DefaultParagraphFont"/>
    <w:rsid w:val="00F3483F"/>
  </w:style>
  <w:style w:type="character" w:customStyle="1" w:styleId="pagefirst">
    <w:name w:val="pagefirst"/>
    <w:basedOn w:val="DefaultParagraphFont"/>
    <w:rsid w:val="00F3483F"/>
  </w:style>
  <w:style w:type="character" w:customStyle="1" w:styleId="pagelast">
    <w:name w:val="pagelast"/>
    <w:basedOn w:val="DefaultParagraphFont"/>
    <w:rsid w:val="00F3483F"/>
  </w:style>
  <w:style w:type="character" w:customStyle="1" w:styleId="person-group">
    <w:name w:val="person-group"/>
    <w:basedOn w:val="DefaultParagraphFont"/>
    <w:rsid w:val="00F3483F"/>
  </w:style>
  <w:style w:type="character" w:styleId="Emphasis">
    <w:name w:val="Emphasis"/>
    <w:basedOn w:val="DefaultParagraphFont"/>
    <w:uiPriority w:val="20"/>
    <w:qFormat/>
    <w:rsid w:val="00F3483F"/>
    <w:rPr>
      <w:i/>
      <w:iCs/>
    </w:rPr>
  </w:style>
  <w:style w:type="character" w:customStyle="1" w:styleId="u-visually-hidden">
    <w:name w:val="u-visually-hidden"/>
    <w:basedOn w:val="DefaultParagraphFont"/>
    <w:rsid w:val="00F3483F"/>
  </w:style>
  <w:style w:type="paragraph" w:customStyle="1" w:styleId="list-inline-item">
    <w:name w:val="list-inline-item"/>
    <w:basedOn w:val="Normal"/>
    <w:rsid w:val="00F3483F"/>
    <w:pPr>
      <w:spacing w:before="100" w:beforeAutospacing="1" w:after="100" w:afterAutospacing="1"/>
    </w:pPr>
    <w:rPr>
      <w:rFonts w:eastAsia="Times New Roman"/>
      <w:kern w:val="0"/>
      <w14:ligatures w14:val="none"/>
    </w:rPr>
  </w:style>
  <w:style w:type="character" w:customStyle="1" w:styleId="hlfld-contribauthor">
    <w:name w:val="hlfld-contribauthor"/>
    <w:basedOn w:val="DefaultParagraphFont"/>
    <w:rsid w:val="00F3483F"/>
  </w:style>
  <w:style w:type="character" w:customStyle="1" w:styleId="ml-n1">
    <w:name w:val="ml-n1"/>
    <w:basedOn w:val="DefaultParagraphFont"/>
    <w:rsid w:val="00F3483F"/>
  </w:style>
  <w:style w:type="character" w:customStyle="1" w:styleId="ml-1">
    <w:name w:val="ml-1"/>
    <w:basedOn w:val="DefaultParagraphFont"/>
    <w:rsid w:val="00F3483F"/>
  </w:style>
  <w:style w:type="character" w:customStyle="1" w:styleId="italic">
    <w:name w:val="italic"/>
    <w:basedOn w:val="DefaultParagraphFont"/>
    <w:rsid w:val="00F3483F"/>
  </w:style>
  <w:style w:type="character" w:styleId="PageNumber">
    <w:name w:val="page number"/>
    <w:basedOn w:val="DefaultParagraphFont"/>
    <w:uiPriority w:val="99"/>
    <w:semiHidden/>
    <w:unhideWhenUsed/>
    <w:rsid w:val="00F3483F"/>
  </w:style>
  <w:style w:type="paragraph" w:styleId="NoSpacing">
    <w:name w:val="No Spacing"/>
    <w:basedOn w:val="Normal"/>
    <w:uiPriority w:val="1"/>
    <w:qFormat/>
    <w:rsid w:val="00265784"/>
    <w:pPr>
      <w:ind w:firstLine="0"/>
    </w:pPr>
  </w:style>
  <w:style w:type="character" w:customStyle="1" w:styleId="lrzxr">
    <w:name w:val="lrzxr"/>
    <w:basedOn w:val="DefaultParagraphFont"/>
    <w:rsid w:val="0054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71934">
      <w:bodyDiv w:val="1"/>
      <w:marLeft w:val="0"/>
      <w:marRight w:val="0"/>
      <w:marTop w:val="0"/>
      <w:marBottom w:val="0"/>
      <w:divBdr>
        <w:top w:val="none" w:sz="0" w:space="0" w:color="auto"/>
        <w:left w:val="none" w:sz="0" w:space="0" w:color="auto"/>
        <w:bottom w:val="none" w:sz="0" w:space="0" w:color="auto"/>
        <w:right w:val="none" w:sz="0" w:space="0" w:color="auto"/>
      </w:divBdr>
      <w:divsChild>
        <w:div w:id="2089031492">
          <w:marLeft w:val="480"/>
          <w:marRight w:val="0"/>
          <w:marTop w:val="0"/>
          <w:marBottom w:val="0"/>
          <w:divBdr>
            <w:top w:val="none" w:sz="0" w:space="0" w:color="auto"/>
            <w:left w:val="none" w:sz="0" w:space="0" w:color="auto"/>
            <w:bottom w:val="none" w:sz="0" w:space="0" w:color="auto"/>
            <w:right w:val="none" w:sz="0" w:space="0" w:color="auto"/>
          </w:divBdr>
          <w:divsChild>
            <w:div w:id="196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1718">
      <w:bodyDiv w:val="1"/>
      <w:marLeft w:val="0"/>
      <w:marRight w:val="0"/>
      <w:marTop w:val="0"/>
      <w:marBottom w:val="0"/>
      <w:divBdr>
        <w:top w:val="none" w:sz="0" w:space="0" w:color="auto"/>
        <w:left w:val="none" w:sz="0" w:space="0" w:color="auto"/>
        <w:bottom w:val="none" w:sz="0" w:space="0" w:color="auto"/>
        <w:right w:val="none" w:sz="0" w:space="0" w:color="auto"/>
      </w:divBdr>
      <w:divsChild>
        <w:div w:id="1321154298">
          <w:marLeft w:val="480"/>
          <w:marRight w:val="0"/>
          <w:marTop w:val="0"/>
          <w:marBottom w:val="0"/>
          <w:divBdr>
            <w:top w:val="none" w:sz="0" w:space="0" w:color="auto"/>
            <w:left w:val="none" w:sz="0" w:space="0" w:color="auto"/>
            <w:bottom w:val="none" w:sz="0" w:space="0" w:color="auto"/>
            <w:right w:val="none" w:sz="0" w:space="0" w:color="auto"/>
          </w:divBdr>
          <w:divsChild>
            <w:div w:id="503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165">
      <w:bodyDiv w:val="1"/>
      <w:marLeft w:val="0"/>
      <w:marRight w:val="0"/>
      <w:marTop w:val="0"/>
      <w:marBottom w:val="0"/>
      <w:divBdr>
        <w:top w:val="none" w:sz="0" w:space="0" w:color="auto"/>
        <w:left w:val="none" w:sz="0" w:space="0" w:color="auto"/>
        <w:bottom w:val="none" w:sz="0" w:space="0" w:color="auto"/>
        <w:right w:val="none" w:sz="0" w:space="0" w:color="auto"/>
      </w:divBdr>
      <w:divsChild>
        <w:div w:id="812335016">
          <w:marLeft w:val="480"/>
          <w:marRight w:val="0"/>
          <w:marTop w:val="0"/>
          <w:marBottom w:val="0"/>
          <w:divBdr>
            <w:top w:val="none" w:sz="0" w:space="0" w:color="auto"/>
            <w:left w:val="none" w:sz="0" w:space="0" w:color="auto"/>
            <w:bottom w:val="none" w:sz="0" w:space="0" w:color="auto"/>
            <w:right w:val="none" w:sz="0" w:space="0" w:color="auto"/>
          </w:divBdr>
          <w:divsChild>
            <w:div w:id="5156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946">
      <w:bodyDiv w:val="1"/>
      <w:marLeft w:val="0"/>
      <w:marRight w:val="0"/>
      <w:marTop w:val="0"/>
      <w:marBottom w:val="0"/>
      <w:divBdr>
        <w:top w:val="none" w:sz="0" w:space="0" w:color="auto"/>
        <w:left w:val="none" w:sz="0" w:space="0" w:color="auto"/>
        <w:bottom w:val="none" w:sz="0" w:space="0" w:color="auto"/>
        <w:right w:val="none" w:sz="0" w:space="0" w:color="auto"/>
      </w:divBdr>
    </w:div>
    <w:div w:id="617416711">
      <w:bodyDiv w:val="1"/>
      <w:marLeft w:val="0"/>
      <w:marRight w:val="0"/>
      <w:marTop w:val="0"/>
      <w:marBottom w:val="0"/>
      <w:divBdr>
        <w:top w:val="none" w:sz="0" w:space="0" w:color="auto"/>
        <w:left w:val="none" w:sz="0" w:space="0" w:color="auto"/>
        <w:bottom w:val="none" w:sz="0" w:space="0" w:color="auto"/>
        <w:right w:val="none" w:sz="0" w:space="0" w:color="auto"/>
      </w:divBdr>
      <w:divsChild>
        <w:div w:id="1343632115">
          <w:marLeft w:val="0"/>
          <w:marRight w:val="0"/>
          <w:marTop w:val="0"/>
          <w:marBottom w:val="0"/>
          <w:divBdr>
            <w:top w:val="none" w:sz="0" w:space="0" w:color="auto"/>
            <w:left w:val="none" w:sz="0" w:space="0" w:color="auto"/>
            <w:bottom w:val="none" w:sz="0" w:space="0" w:color="auto"/>
            <w:right w:val="none" w:sz="0" w:space="0" w:color="auto"/>
          </w:divBdr>
          <w:divsChild>
            <w:div w:id="1871724190">
              <w:marLeft w:val="0"/>
              <w:marRight w:val="0"/>
              <w:marTop w:val="0"/>
              <w:marBottom w:val="0"/>
              <w:divBdr>
                <w:top w:val="none" w:sz="0" w:space="0" w:color="auto"/>
                <w:left w:val="none" w:sz="0" w:space="0" w:color="auto"/>
                <w:bottom w:val="none" w:sz="0" w:space="0" w:color="auto"/>
                <w:right w:val="none" w:sz="0" w:space="0" w:color="auto"/>
              </w:divBdr>
              <w:divsChild>
                <w:div w:id="13686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6202">
      <w:bodyDiv w:val="1"/>
      <w:marLeft w:val="0"/>
      <w:marRight w:val="0"/>
      <w:marTop w:val="0"/>
      <w:marBottom w:val="0"/>
      <w:divBdr>
        <w:top w:val="none" w:sz="0" w:space="0" w:color="auto"/>
        <w:left w:val="none" w:sz="0" w:space="0" w:color="auto"/>
        <w:bottom w:val="none" w:sz="0" w:space="0" w:color="auto"/>
        <w:right w:val="none" w:sz="0" w:space="0" w:color="auto"/>
      </w:divBdr>
    </w:div>
    <w:div w:id="903028889">
      <w:bodyDiv w:val="1"/>
      <w:marLeft w:val="0"/>
      <w:marRight w:val="0"/>
      <w:marTop w:val="0"/>
      <w:marBottom w:val="0"/>
      <w:divBdr>
        <w:top w:val="none" w:sz="0" w:space="0" w:color="auto"/>
        <w:left w:val="none" w:sz="0" w:space="0" w:color="auto"/>
        <w:bottom w:val="none" w:sz="0" w:space="0" w:color="auto"/>
        <w:right w:val="none" w:sz="0" w:space="0" w:color="auto"/>
      </w:divBdr>
    </w:div>
    <w:div w:id="1020930523">
      <w:bodyDiv w:val="1"/>
      <w:marLeft w:val="0"/>
      <w:marRight w:val="0"/>
      <w:marTop w:val="0"/>
      <w:marBottom w:val="0"/>
      <w:divBdr>
        <w:top w:val="none" w:sz="0" w:space="0" w:color="auto"/>
        <w:left w:val="none" w:sz="0" w:space="0" w:color="auto"/>
        <w:bottom w:val="none" w:sz="0" w:space="0" w:color="auto"/>
        <w:right w:val="none" w:sz="0" w:space="0" w:color="auto"/>
      </w:divBdr>
      <w:divsChild>
        <w:div w:id="652298423">
          <w:marLeft w:val="480"/>
          <w:marRight w:val="0"/>
          <w:marTop w:val="0"/>
          <w:marBottom w:val="0"/>
          <w:divBdr>
            <w:top w:val="none" w:sz="0" w:space="0" w:color="auto"/>
            <w:left w:val="none" w:sz="0" w:space="0" w:color="auto"/>
            <w:bottom w:val="none" w:sz="0" w:space="0" w:color="auto"/>
            <w:right w:val="none" w:sz="0" w:space="0" w:color="auto"/>
          </w:divBdr>
          <w:divsChild>
            <w:div w:id="49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586">
      <w:bodyDiv w:val="1"/>
      <w:marLeft w:val="0"/>
      <w:marRight w:val="0"/>
      <w:marTop w:val="0"/>
      <w:marBottom w:val="0"/>
      <w:divBdr>
        <w:top w:val="none" w:sz="0" w:space="0" w:color="auto"/>
        <w:left w:val="none" w:sz="0" w:space="0" w:color="auto"/>
        <w:bottom w:val="none" w:sz="0" w:space="0" w:color="auto"/>
        <w:right w:val="none" w:sz="0" w:space="0" w:color="auto"/>
      </w:divBdr>
      <w:divsChild>
        <w:div w:id="1809083214">
          <w:marLeft w:val="480"/>
          <w:marRight w:val="0"/>
          <w:marTop w:val="0"/>
          <w:marBottom w:val="0"/>
          <w:divBdr>
            <w:top w:val="none" w:sz="0" w:space="0" w:color="auto"/>
            <w:left w:val="none" w:sz="0" w:space="0" w:color="auto"/>
            <w:bottom w:val="none" w:sz="0" w:space="0" w:color="auto"/>
            <w:right w:val="none" w:sz="0" w:space="0" w:color="auto"/>
          </w:divBdr>
          <w:divsChild>
            <w:div w:id="6496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273">
      <w:bodyDiv w:val="1"/>
      <w:marLeft w:val="0"/>
      <w:marRight w:val="0"/>
      <w:marTop w:val="0"/>
      <w:marBottom w:val="0"/>
      <w:divBdr>
        <w:top w:val="none" w:sz="0" w:space="0" w:color="auto"/>
        <w:left w:val="none" w:sz="0" w:space="0" w:color="auto"/>
        <w:bottom w:val="none" w:sz="0" w:space="0" w:color="auto"/>
        <w:right w:val="none" w:sz="0" w:space="0" w:color="auto"/>
      </w:divBdr>
    </w:div>
    <w:div w:id="1113480557">
      <w:bodyDiv w:val="1"/>
      <w:marLeft w:val="0"/>
      <w:marRight w:val="0"/>
      <w:marTop w:val="0"/>
      <w:marBottom w:val="0"/>
      <w:divBdr>
        <w:top w:val="none" w:sz="0" w:space="0" w:color="auto"/>
        <w:left w:val="none" w:sz="0" w:space="0" w:color="auto"/>
        <w:bottom w:val="none" w:sz="0" w:space="0" w:color="auto"/>
        <w:right w:val="none" w:sz="0" w:space="0" w:color="auto"/>
      </w:divBdr>
    </w:div>
    <w:div w:id="1190876718">
      <w:bodyDiv w:val="1"/>
      <w:marLeft w:val="0"/>
      <w:marRight w:val="0"/>
      <w:marTop w:val="0"/>
      <w:marBottom w:val="0"/>
      <w:divBdr>
        <w:top w:val="none" w:sz="0" w:space="0" w:color="auto"/>
        <w:left w:val="none" w:sz="0" w:space="0" w:color="auto"/>
        <w:bottom w:val="none" w:sz="0" w:space="0" w:color="auto"/>
        <w:right w:val="none" w:sz="0" w:space="0" w:color="auto"/>
      </w:divBdr>
    </w:div>
    <w:div w:id="1216425770">
      <w:bodyDiv w:val="1"/>
      <w:marLeft w:val="0"/>
      <w:marRight w:val="0"/>
      <w:marTop w:val="0"/>
      <w:marBottom w:val="0"/>
      <w:divBdr>
        <w:top w:val="none" w:sz="0" w:space="0" w:color="auto"/>
        <w:left w:val="none" w:sz="0" w:space="0" w:color="auto"/>
        <w:bottom w:val="none" w:sz="0" w:space="0" w:color="auto"/>
        <w:right w:val="none" w:sz="0" w:space="0" w:color="auto"/>
      </w:divBdr>
      <w:divsChild>
        <w:div w:id="3561006">
          <w:marLeft w:val="480"/>
          <w:marRight w:val="0"/>
          <w:marTop w:val="0"/>
          <w:marBottom w:val="0"/>
          <w:divBdr>
            <w:top w:val="none" w:sz="0" w:space="0" w:color="auto"/>
            <w:left w:val="none" w:sz="0" w:space="0" w:color="auto"/>
            <w:bottom w:val="none" w:sz="0" w:space="0" w:color="auto"/>
            <w:right w:val="none" w:sz="0" w:space="0" w:color="auto"/>
          </w:divBdr>
          <w:divsChild>
            <w:div w:id="1416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234">
      <w:bodyDiv w:val="1"/>
      <w:marLeft w:val="0"/>
      <w:marRight w:val="0"/>
      <w:marTop w:val="0"/>
      <w:marBottom w:val="0"/>
      <w:divBdr>
        <w:top w:val="none" w:sz="0" w:space="0" w:color="auto"/>
        <w:left w:val="none" w:sz="0" w:space="0" w:color="auto"/>
        <w:bottom w:val="none" w:sz="0" w:space="0" w:color="auto"/>
        <w:right w:val="none" w:sz="0" w:space="0" w:color="auto"/>
      </w:divBdr>
    </w:div>
    <w:div w:id="1477986666">
      <w:bodyDiv w:val="1"/>
      <w:marLeft w:val="0"/>
      <w:marRight w:val="0"/>
      <w:marTop w:val="0"/>
      <w:marBottom w:val="0"/>
      <w:divBdr>
        <w:top w:val="none" w:sz="0" w:space="0" w:color="auto"/>
        <w:left w:val="none" w:sz="0" w:space="0" w:color="auto"/>
        <w:bottom w:val="none" w:sz="0" w:space="0" w:color="auto"/>
        <w:right w:val="none" w:sz="0" w:space="0" w:color="auto"/>
      </w:divBdr>
    </w:div>
    <w:div w:id="1528175856">
      <w:bodyDiv w:val="1"/>
      <w:marLeft w:val="0"/>
      <w:marRight w:val="0"/>
      <w:marTop w:val="0"/>
      <w:marBottom w:val="0"/>
      <w:divBdr>
        <w:top w:val="none" w:sz="0" w:space="0" w:color="auto"/>
        <w:left w:val="none" w:sz="0" w:space="0" w:color="auto"/>
        <w:bottom w:val="none" w:sz="0" w:space="0" w:color="auto"/>
        <w:right w:val="none" w:sz="0" w:space="0" w:color="auto"/>
      </w:divBdr>
    </w:div>
    <w:div w:id="1871260022">
      <w:bodyDiv w:val="1"/>
      <w:marLeft w:val="0"/>
      <w:marRight w:val="0"/>
      <w:marTop w:val="0"/>
      <w:marBottom w:val="0"/>
      <w:divBdr>
        <w:top w:val="none" w:sz="0" w:space="0" w:color="auto"/>
        <w:left w:val="none" w:sz="0" w:space="0" w:color="auto"/>
        <w:bottom w:val="none" w:sz="0" w:space="0" w:color="auto"/>
        <w:right w:val="none" w:sz="0" w:space="0" w:color="auto"/>
      </w:divBdr>
      <w:divsChild>
        <w:div w:id="956332143">
          <w:marLeft w:val="480"/>
          <w:marRight w:val="0"/>
          <w:marTop w:val="0"/>
          <w:marBottom w:val="0"/>
          <w:divBdr>
            <w:top w:val="none" w:sz="0" w:space="0" w:color="auto"/>
            <w:left w:val="none" w:sz="0" w:space="0" w:color="auto"/>
            <w:bottom w:val="none" w:sz="0" w:space="0" w:color="auto"/>
            <w:right w:val="none" w:sz="0" w:space="0" w:color="auto"/>
          </w:divBdr>
          <w:divsChild>
            <w:div w:id="12400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10.1111/j.1365-2486.2010.02310.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esjournals.onlinelibrary.wiley.com/doi/full/10.1111/2041-210X.13527"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besjournals.onlinelibrary.wiley.com/doi/full/10.1111/2041-210X.13527"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35B7-BE6A-4CC1-AB60-1F8BE3973FE5}">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512</TotalTime>
  <Pages>40</Pages>
  <Words>6834</Words>
  <Characters>38959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Woodard</dc:creator>
  <cp:keywords/>
  <dc:description/>
  <cp:lastModifiedBy>Grant Woodard</cp:lastModifiedBy>
  <cp:revision>83</cp:revision>
  <dcterms:created xsi:type="dcterms:W3CDTF">2025-04-24T15:36:00Z</dcterms:created>
  <dcterms:modified xsi:type="dcterms:W3CDTF">2025-05-01T20:23:00Z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2025-02-14T23:00:42Z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c56c1e90-ad7e-4e48-8dee-874f5684e839</vt:lpwstr>
  </property>
  <property fmtid="{D5CDD505-2E9C-101B-9397-08002B2CF9AE}" pid="8" name="MSIP_Label_45011977-b912-4387-97a4-f4c94a801377_ContentBits">
    <vt:lpwstr>0</vt:lpwstr>
  </property>
</Properties>
</file>